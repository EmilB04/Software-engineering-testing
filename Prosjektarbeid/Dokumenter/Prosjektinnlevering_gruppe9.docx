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DDE10" w14:textId="08B81C6F" w:rsidR="00F070A4" w:rsidRPr="007834E1" w:rsidRDefault="00F070A4" w:rsidP="00A24A9A">
      <w:pPr>
        <w:spacing w:line="360" w:lineRule="auto"/>
        <w:jc w:val="center"/>
        <w:rPr>
          <w:rFonts w:ascii="Times New Roman" w:hAnsi="Times New Roman" w:cs="Times New Roman"/>
          <w:b/>
          <w:bCs/>
          <w:sz w:val="32"/>
          <w:szCs w:val="32"/>
        </w:rPr>
      </w:pPr>
      <w:r w:rsidRPr="007834E1">
        <w:rPr>
          <w:rFonts w:ascii="Times New Roman" w:hAnsi="Times New Roman" w:cs="Times New Roman"/>
          <w:b/>
          <w:bCs/>
          <w:sz w:val="32"/>
          <w:szCs w:val="32"/>
        </w:rPr>
        <w:t>Prosjektinnlevering – Gruppe 9</w:t>
      </w:r>
    </w:p>
    <w:p w14:paraId="129CCBE1" w14:textId="77777777" w:rsidR="00F070A4" w:rsidRPr="007834E1" w:rsidRDefault="00F070A4" w:rsidP="00A24A9A">
      <w:pPr>
        <w:spacing w:line="360" w:lineRule="auto"/>
        <w:rPr>
          <w:rFonts w:ascii="Times New Roman" w:hAnsi="Times New Roman" w:cs="Times New Roman"/>
          <w:sz w:val="28"/>
          <w:szCs w:val="28"/>
        </w:rPr>
      </w:pPr>
    </w:p>
    <w:p w14:paraId="244635D4"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Emil Berglund</w:t>
      </w:r>
    </w:p>
    <w:p w14:paraId="348BDD9C" w14:textId="39713F55"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 xml:space="preserve">Andreas B. </w:t>
      </w:r>
      <w:r w:rsidR="20C0BF9A" w:rsidRPr="007834E1">
        <w:rPr>
          <w:rFonts w:ascii="Times New Roman" w:hAnsi="Times New Roman" w:cs="Times New Roman"/>
          <w:sz w:val="28"/>
          <w:szCs w:val="28"/>
        </w:rPr>
        <w:t>Olaussen</w:t>
      </w:r>
    </w:p>
    <w:p w14:paraId="74C16A1B"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Khalid H. Osman</w:t>
      </w:r>
    </w:p>
    <w:p w14:paraId="3B10961B"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Sebastian W. Thomsen</w:t>
      </w:r>
    </w:p>
    <w:p w14:paraId="065B4CE0"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Ida K. Tollaksen</w:t>
      </w:r>
    </w:p>
    <w:p w14:paraId="77A0D04A" w14:textId="77777777" w:rsidR="00F070A4" w:rsidRPr="007834E1" w:rsidRDefault="00F070A4" w:rsidP="00A24A9A">
      <w:pPr>
        <w:spacing w:line="360" w:lineRule="auto"/>
        <w:jc w:val="center"/>
        <w:rPr>
          <w:rFonts w:ascii="Times New Roman" w:hAnsi="Times New Roman" w:cs="Times New Roman"/>
          <w:sz w:val="28"/>
          <w:szCs w:val="28"/>
        </w:rPr>
      </w:pPr>
    </w:p>
    <w:p w14:paraId="6F639972" w14:textId="77777777" w:rsidR="00F070A4" w:rsidRPr="007834E1" w:rsidRDefault="00F070A4" w:rsidP="00A24A9A">
      <w:pPr>
        <w:spacing w:line="360" w:lineRule="auto"/>
        <w:jc w:val="center"/>
        <w:rPr>
          <w:rFonts w:ascii="Times New Roman" w:hAnsi="Times New Roman" w:cs="Times New Roman"/>
          <w:sz w:val="28"/>
          <w:szCs w:val="28"/>
        </w:rPr>
      </w:pPr>
    </w:p>
    <w:p w14:paraId="5B02A046" w14:textId="77777777" w:rsidR="00F070A4" w:rsidRPr="007834E1" w:rsidRDefault="00F070A4" w:rsidP="00A24A9A">
      <w:pPr>
        <w:spacing w:line="360" w:lineRule="auto"/>
        <w:jc w:val="center"/>
        <w:rPr>
          <w:rFonts w:ascii="Times New Roman" w:hAnsi="Times New Roman" w:cs="Times New Roman"/>
          <w:sz w:val="28"/>
          <w:szCs w:val="28"/>
        </w:rPr>
      </w:pPr>
    </w:p>
    <w:p w14:paraId="0ECB92FF" w14:textId="77777777" w:rsidR="00F070A4" w:rsidRPr="007834E1" w:rsidRDefault="00F070A4" w:rsidP="00A24A9A">
      <w:pPr>
        <w:spacing w:line="360" w:lineRule="auto"/>
        <w:jc w:val="center"/>
        <w:rPr>
          <w:rFonts w:ascii="Times New Roman" w:hAnsi="Times New Roman" w:cs="Times New Roman"/>
          <w:sz w:val="28"/>
          <w:szCs w:val="28"/>
        </w:rPr>
      </w:pPr>
    </w:p>
    <w:p w14:paraId="32D2F3E4" w14:textId="77777777" w:rsidR="00F070A4" w:rsidRPr="007834E1" w:rsidRDefault="00F070A4" w:rsidP="00A24A9A">
      <w:pPr>
        <w:spacing w:line="360" w:lineRule="auto"/>
        <w:jc w:val="center"/>
        <w:rPr>
          <w:rFonts w:ascii="Times New Roman" w:hAnsi="Times New Roman" w:cs="Times New Roman"/>
          <w:sz w:val="28"/>
          <w:szCs w:val="28"/>
        </w:rPr>
      </w:pPr>
    </w:p>
    <w:p w14:paraId="61E32E98" w14:textId="77777777" w:rsidR="00F070A4" w:rsidRPr="007834E1" w:rsidRDefault="00F070A4" w:rsidP="00A24A9A">
      <w:pPr>
        <w:spacing w:line="360" w:lineRule="auto"/>
        <w:jc w:val="center"/>
        <w:rPr>
          <w:rFonts w:ascii="Times New Roman" w:hAnsi="Times New Roman" w:cs="Times New Roman"/>
          <w:sz w:val="28"/>
          <w:szCs w:val="28"/>
        </w:rPr>
      </w:pPr>
    </w:p>
    <w:p w14:paraId="637F62F8" w14:textId="77777777" w:rsidR="00F070A4" w:rsidRPr="007834E1" w:rsidRDefault="00F070A4" w:rsidP="00A24A9A">
      <w:pPr>
        <w:spacing w:line="360" w:lineRule="auto"/>
        <w:jc w:val="center"/>
        <w:rPr>
          <w:rFonts w:ascii="Times New Roman" w:hAnsi="Times New Roman" w:cs="Times New Roman"/>
          <w:sz w:val="28"/>
          <w:szCs w:val="28"/>
        </w:rPr>
      </w:pPr>
    </w:p>
    <w:p w14:paraId="2904B78F" w14:textId="77777777" w:rsidR="00F070A4" w:rsidRPr="007834E1" w:rsidRDefault="00F070A4" w:rsidP="00A24A9A">
      <w:pPr>
        <w:spacing w:line="360" w:lineRule="auto"/>
        <w:jc w:val="center"/>
        <w:rPr>
          <w:rFonts w:ascii="Times New Roman" w:hAnsi="Times New Roman" w:cs="Times New Roman"/>
          <w:sz w:val="28"/>
          <w:szCs w:val="28"/>
        </w:rPr>
      </w:pPr>
    </w:p>
    <w:p w14:paraId="3502BF45" w14:textId="77777777" w:rsidR="00F070A4" w:rsidRPr="007834E1" w:rsidRDefault="00F070A4" w:rsidP="00A24A9A">
      <w:pPr>
        <w:spacing w:line="360" w:lineRule="auto"/>
        <w:jc w:val="center"/>
        <w:rPr>
          <w:rFonts w:ascii="Times New Roman" w:hAnsi="Times New Roman" w:cs="Times New Roman"/>
          <w:sz w:val="28"/>
          <w:szCs w:val="28"/>
        </w:rPr>
      </w:pPr>
    </w:p>
    <w:p w14:paraId="45707722" w14:textId="77777777" w:rsidR="00F070A4" w:rsidRPr="007834E1" w:rsidRDefault="00F070A4" w:rsidP="00A24A9A">
      <w:pPr>
        <w:spacing w:line="360" w:lineRule="auto"/>
        <w:rPr>
          <w:rFonts w:ascii="Times New Roman" w:hAnsi="Times New Roman" w:cs="Times New Roman"/>
          <w:sz w:val="28"/>
          <w:szCs w:val="28"/>
        </w:rPr>
      </w:pPr>
    </w:p>
    <w:p w14:paraId="06972E9E" w14:textId="77777777" w:rsidR="00F070A4" w:rsidRPr="007834E1" w:rsidRDefault="00F070A4" w:rsidP="00A24A9A">
      <w:pPr>
        <w:spacing w:line="360" w:lineRule="auto"/>
        <w:rPr>
          <w:rFonts w:ascii="Times New Roman" w:hAnsi="Times New Roman" w:cs="Times New Roman"/>
          <w:sz w:val="28"/>
          <w:szCs w:val="28"/>
        </w:rPr>
      </w:pPr>
    </w:p>
    <w:p w14:paraId="70E42003" w14:textId="77777777" w:rsidR="00F070A4" w:rsidRPr="007834E1" w:rsidRDefault="00F070A4" w:rsidP="00A24A9A">
      <w:pPr>
        <w:spacing w:line="360" w:lineRule="auto"/>
        <w:rPr>
          <w:rFonts w:ascii="Times New Roman" w:hAnsi="Times New Roman" w:cs="Times New Roman"/>
          <w:sz w:val="28"/>
          <w:szCs w:val="28"/>
        </w:rPr>
      </w:pPr>
    </w:p>
    <w:p w14:paraId="7AAD1144"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Høgskolen i Østfold</w:t>
      </w:r>
    </w:p>
    <w:p w14:paraId="5C7C5969" w14:textId="42C6FF03"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Ord: TBD</w:t>
      </w:r>
    </w:p>
    <w:p w14:paraId="297EE6CA" w14:textId="77777777" w:rsidR="00F070A4" w:rsidRPr="007834E1" w:rsidRDefault="00F070A4" w:rsidP="00A24A9A">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t>Emnekode: ITF20319</w:t>
      </w:r>
    </w:p>
    <w:p w14:paraId="6F8AD3FC" w14:textId="475ED3E0" w:rsidR="5B307FC7" w:rsidRPr="007834E1" w:rsidRDefault="5B307FC7" w:rsidP="5B307FC7">
      <w:pPr>
        <w:spacing w:line="360" w:lineRule="auto"/>
        <w:jc w:val="center"/>
        <w:rPr>
          <w:rFonts w:ascii="Times New Roman" w:hAnsi="Times New Roman" w:cs="Times New Roman"/>
          <w:sz w:val="28"/>
          <w:szCs w:val="28"/>
        </w:rPr>
      </w:pPr>
      <w:r w:rsidRPr="007834E1">
        <w:rPr>
          <w:rFonts w:ascii="Times New Roman" w:hAnsi="Times New Roman" w:cs="Times New Roman"/>
          <w:sz w:val="28"/>
          <w:szCs w:val="28"/>
        </w:rPr>
        <w:lastRenderedPageBreak/>
        <w:t xml:space="preserve">Prototypedokumentasjon – Andreas </w:t>
      </w:r>
      <w:r w:rsidRPr="007834E1">
        <w:rPr>
          <w:rFonts w:ascii="Times New Roman" w:hAnsi="Times New Roman" w:cs="Times New Roman"/>
        </w:rPr>
        <w:br/>
      </w:r>
      <w:r w:rsidR="502DED55" w:rsidRPr="007834E1">
        <w:rPr>
          <w:rFonts w:ascii="Times New Roman" w:hAnsi="Times New Roman" w:cs="Times New Roman"/>
          <w:sz w:val="28"/>
          <w:szCs w:val="28"/>
        </w:rPr>
        <w:t xml:space="preserve">Brukerhistorier og </w:t>
      </w:r>
      <w:proofErr w:type="spellStart"/>
      <w:r w:rsidR="502DED55" w:rsidRPr="007834E1">
        <w:rPr>
          <w:rFonts w:ascii="Times New Roman" w:hAnsi="Times New Roman" w:cs="Times New Roman"/>
          <w:sz w:val="28"/>
          <w:szCs w:val="28"/>
        </w:rPr>
        <w:t>Personas</w:t>
      </w:r>
      <w:proofErr w:type="spellEnd"/>
      <w:r w:rsidR="502DED55" w:rsidRPr="007834E1">
        <w:rPr>
          <w:rFonts w:ascii="Times New Roman" w:hAnsi="Times New Roman" w:cs="Times New Roman"/>
          <w:sz w:val="28"/>
          <w:szCs w:val="28"/>
        </w:rPr>
        <w:t xml:space="preserve"> - Andreas</w:t>
      </w:r>
    </w:p>
    <w:sdt>
      <w:sdtPr>
        <w:rPr>
          <w:rFonts w:ascii="Times New Roman" w:eastAsiaTheme="minorHAnsi" w:hAnsi="Times New Roman" w:cs="Times New Roman"/>
          <w:b w:val="0"/>
          <w:bCs w:val="0"/>
          <w:color w:val="auto"/>
          <w:kern w:val="2"/>
          <w:sz w:val="24"/>
          <w:szCs w:val="24"/>
          <w:lang w:eastAsia="en-US"/>
          <w14:ligatures w14:val="standardContextual"/>
        </w:rPr>
        <w:id w:val="579493267"/>
        <w:docPartObj>
          <w:docPartGallery w:val="Table of Contents"/>
          <w:docPartUnique/>
        </w:docPartObj>
      </w:sdtPr>
      <w:sdtContent>
        <w:p w14:paraId="226BBD0E" w14:textId="790D60BF" w:rsidR="00B70BAD" w:rsidRPr="007834E1" w:rsidRDefault="00B70BAD">
          <w:pPr>
            <w:pStyle w:val="Overskriftforinnholdsfortegnelse"/>
            <w:rPr>
              <w:rFonts w:ascii="Times New Roman" w:hAnsi="Times New Roman" w:cs="Times New Roman"/>
              <w:color w:val="auto"/>
            </w:rPr>
          </w:pPr>
          <w:r w:rsidRPr="007834E1">
            <w:rPr>
              <w:rFonts w:ascii="Times New Roman" w:hAnsi="Times New Roman" w:cs="Times New Roman"/>
              <w:color w:val="auto"/>
            </w:rPr>
            <w:t>Innholdsfortegnelse</w:t>
          </w:r>
        </w:p>
        <w:p w14:paraId="7A56CCEC" w14:textId="5E3644C5" w:rsidR="00A6281D" w:rsidRDefault="00B70BAD">
          <w:pPr>
            <w:pStyle w:val="INNH1"/>
            <w:tabs>
              <w:tab w:val="right" w:leader="dot" w:pos="9016"/>
            </w:tabs>
            <w:rPr>
              <w:rFonts w:eastAsiaTheme="minorEastAsia"/>
              <w:b w:val="0"/>
              <w:bCs w:val="0"/>
              <w:noProof/>
              <w:sz w:val="24"/>
              <w:szCs w:val="24"/>
              <w:lang w:eastAsia="nb-NO"/>
            </w:rPr>
          </w:pPr>
          <w:r w:rsidRPr="007834E1">
            <w:rPr>
              <w:rFonts w:ascii="Times New Roman" w:hAnsi="Times New Roman" w:cs="Times New Roman"/>
              <w:b w:val="0"/>
              <w:bCs w:val="0"/>
            </w:rPr>
            <w:fldChar w:fldCharType="begin"/>
          </w:r>
          <w:r w:rsidRPr="007834E1">
            <w:rPr>
              <w:rFonts w:ascii="Times New Roman" w:hAnsi="Times New Roman" w:cs="Times New Roman"/>
            </w:rPr>
            <w:instrText>TOC \o "1-3" \h \z \u</w:instrText>
          </w:r>
          <w:r w:rsidRPr="007834E1">
            <w:rPr>
              <w:rFonts w:ascii="Times New Roman" w:hAnsi="Times New Roman" w:cs="Times New Roman"/>
              <w:b w:val="0"/>
              <w:bCs w:val="0"/>
            </w:rPr>
            <w:fldChar w:fldCharType="separate"/>
          </w:r>
          <w:hyperlink w:anchor="_Toc182679585" w:history="1">
            <w:r w:rsidR="00A6281D" w:rsidRPr="00DA67AE">
              <w:rPr>
                <w:rStyle w:val="Hyperkobling"/>
                <w:rFonts w:ascii="Times New Roman" w:hAnsi="Times New Roman" w:cs="Times New Roman"/>
                <w:noProof/>
              </w:rPr>
              <w:t>Introduksjon: Emil</w:t>
            </w:r>
            <w:r w:rsidR="00A6281D">
              <w:rPr>
                <w:noProof/>
                <w:webHidden/>
              </w:rPr>
              <w:tab/>
            </w:r>
            <w:r w:rsidR="00A6281D">
              <w:rPr>
                <w:noProof/>
                <w:webHidden/>
              </w:rPr>
              <w:fldChar w:fldCharType="begin"/>
            </w:r>
            <w:r w:rsidR="00A6281D">
              <w:rPr>
                <w:noProof/>
                <w:webHidden/>
              </w:rPr>
              <w:instrText xml:space="preserve"> PAGEREF _Toc182679585 \h </w:instrText>
            </w:r>
            <w:r w:rsidR="00A6281D">
              <w:rPr>
                <w:noProof/>
                <w:webHidden/>
              </w:rPr>
            </w:r>
            <w:r w:rsidR="00A6281D">
              <w:rPr>
                <w:noProof/>
                <w:webHidden/>
              </w:rPr>
              <w:fldChar w:fldCharType="separate"/>
            </w:r>
            <w:r w:rsidR="00A6281D">
              <w:rPr>
                <w:noProof/>
                <w:webHidden/>
              </w:rPr>
              <w:t>4</w:t>
            </w:r>
            <w:r w:rsidR="00A6281D">
              <w:rPr>
                <w:noProof/>
                <w:webHidden/>
              </w:rPr>
              <w:fldChar w:fldCharType="end"/>
            </w:r>
          </w:hyperlink>
        </w:p>
        <w:p w14:paraId="6F0060D5" w14:textId="0C6D7EDB" w:rsidR="00A6281D" w:rsidRDefault="00A6281D">
          <w:pPr>
            <w:pStyle w:val="INNH1"/>
            <w:tabs>
              <w:tab w:val="right" w:leader="dot" w:pos="9016"/>
            </w:tabs>
            <w:rPr>
              <w:rFonts w:eastAsiaTheme="minorEastAsia"/>
              <w:b w:val="0"/>
              <w:bCs w:val="0"/>
              <w:noProof/>
              <w:sz w:val="24"/>
              <w:szCs w:val="24"/>
              <w:lang w:eastAsia="nb-NO"/>
            </w:rPr>
          </w:pPr>
          <w:hyperlink w:anchor="_Toc182679586" w:history="1">
            <w:r w:rsidRPr="00DA67AE">
              <w:rPr>
                <w:rStyle w:val="Hyperkobling"/>
                <w:rFonts w:ascii="Times New Roman" w:hAnsi="Times New Roman" w:cs="Times New Roman"/>
                <w:noProof/>
              </w:rPr>
              <w:t>Problemstilling: Emil</w:t>
            </w:r>
            <w:r>
              <w:rPr>
                <w:noProof/>
                <w:webHidden/>
              </w:rPr>
              <w:tab/>
            </w:r>
            <w:r>
              <w:rPr>
                <w:noProof/>
                <w:webHidden/>
              </w:rPr>
              <w:fldChar w:fldCharType="begin"/>
            </w:r>
            <w:r>
              <w:rPr>
                <w:noProof/>
                <w:webHidden/>
              </w:rPr>
              <w:instrText xml:space="preserve"> PAGEREF _Toc182679586 \h </w:instrText>
            </w:r>
            <w:r>
              <w:rPr>
                <w:noProof/>
                <w:webHidden/>
              </w:rPr>
            </w:r>
            <w:r>
              <w:rPr>
                <w:noProof/>
                <w:webHidden/>
              </w:rPr>
              <w:fldChar w:fldCharType="separate"/>
            </w:r>
            <w:r>
              <w:rPr>
                <w:noProof/>
                <w:webHidden/>
              </w:rPr>
              <w:t>5</w:t>
            </w:r>
            <w:r>
              <w:rPr>
                <w:noProof/>
                <w:webHidden/>
              </w:rPr>
              <w:fldChar w:fldCharType="end"/>
            </w:r>
          </w:hyperlink>
        </w:p>
        <w:p w14:paraId="7C8FC92E" w14:textId="025B1176" w:rsidR="00A6281D" w:rsidRDefault="00A6281D">
          <w:pPr>
            <w:pStyle w:val="INNH1"/>
            <w:tabs>
              <w:tab w:val="right" w:leader="dot" w:pos="9016"/>
            </w:tabs>
            <w:rPr>
              <w:rFonts w:eastAsiaTheme="minorEastAsia"/>
              <w:b w:val="0"/>
              <w:bCs w:val="0"/>
              <w:noProof/>
              <w:sz w:val="24"/>
              <w:szCs w:val="24"/>
              <w:lang w:eastAsia="nb-NO"/>
            </w:rPr>
          </w:pPr>
          <w:hyperlink w:anchor="_Toc182679587" w:history="1">
            <w:r w:rsidRPr="00DA67AE">
              <w:rPr>
                <w:rStyle w:val="Hyperkobling"/>
                <w:rFonts w:ascii="Times New Roman" w:hAnsi="Times New Roman" w:cs="Times New Roman"/>
                <w:noProof/>
              </w:rPr>
              <w:t>Løsningsbeskrivelse: Emil</w:t>
            </w:r>
            <w:r>
              <w:rPr>
                <w:noProof/>
                <w:webHidden/>
              </w:rPr>
              <w:tab/>
            </w:r>
            <w:r>
              <w:rPr>
                <w:noProof/>
                <w:webHidden/>
              </w:rPr>
              <w:fldChar w:fldCharType="begin"/>
            </w:r>
            <w:r>
              <w:rPr>
                <w:noProof/>
                <w:webHidden/>
              </w:rPr>
              <w:instrText xml:space="preserve"> PAGEREF _Toc182679587 \h </w:instrText>
            </w:r>
            <w:r>
              <w:rPr>
                <w:noProof/>
                <w:webHidden/>
              </w:rPr>
            </w:r>
            <w:r>
              <w:rPr>
                <w:noProof/>
                <w:webHidden/>
              </w:rPr>
              <w:fldChar w:fldCharType="separate"/>
            </w:r>
            <w:r>
              <w:rPr>
                <w:noProof/>
                <w:webHidden/>
              </w:rPr>
              <w:t>6</w:t>
            </w:r>
            <w:r>
              <w:rPr>
                <w:noProof/>
                <w:webHidden/>
              </w:rPr>
              <w:fldChar w:fldCharType="end"/>
            </w:r>
          </w:hyperlink>
        </w:p>
        <w:p w14:paraId="3325E904" w14:textId="64C2D66D" w:rsidR="00A6281D" w:rsidRDefault="00A6281D">
          <w:pPr>
            <w:pStyle w:val="INNH2"/>
            <w:tabs>
              <w:tab w:val="right" w:leader="dot" w:pos="9016"/>
            </w:tabs>
            <w:rPr>
              <w:rFonts w:eastAsiaTheme="minorEastAsia"/>
              <w:i w:val="0"/>
              <w:iCs w:val="0"/>
              <w:noProof/>
              <w:sz w:val="24"/>
              <w:szCs w:val="24"/>
              <w:lang w:eastAsia="nb-NO"/>
            </w:rPr>
          </w:pPr>
          <w:hyperlink w:anchor="_Toc182679588" w:history="1">
            <w:r w:rsidRPr="00DA67AE">
              <w:rPr>
                <w:rStyle w:val="Hyperkobling"/>
                <w:rFonts w:ascii="Times New Roman" w:hAnsi="Times New Roman" w:cs="Times New Roman"/>
                <w:noProof/>
              </w:rPr>
              <w:t>Kjernefunksjonalitet:</w:t>
            </w:r>
            <w:r>
              <w:rPr>
                <w:noProof/>
                <w:webHidden/>
              </w:rPr>
              <w:tab/>
            </w:r>
            <w:r>
              <w:rPr>
                <w:noProof/>
                <w:webHidden/>
              </w:rPr>
              <w:fldChar w:fldCharType="begin"/>
            </w:r>
            <w:r>
              <w:rPr>
                <w:noProof/>
                <w:webHidden/>
              </w:rPr>
              <w:instrText xml:space="preserve"> PAGEREF _Toc182679588 \h </w:instrText>
            </w:r>
            <w:r>
              <w:rPr>
                <w:noProof/>
                <w:webHidden/>
              </w:rPr>
            </w:r>
            <w:r>
              <w:rPr>
                <w:noProof/>
                <w:webHidden/>
              </w:rPr>
              <w:fldChar w:fldCharType="separate"/>
            </w:r>
            <w:r>
              <w:rPr>
                <w:noProof/>
                <w:webHidden/>
              </w:rPr>
              <w:t>6</w:t>
            </w:r>
            <w:r>
              <w:rPr>
                <w:noProof/>
                <w:webHidden/>
              </w:rPr>
              <w:fldChar w:fldCharType="end"/>
            </w:r>
          </w:hyperlink>
        </w:p>
        <w:p w14:paraId="5069094E" w14:textId="1B6B38D8" w:rsidR="00A6281D" w:rsidRDefault="00A6281D">
          <w:pPr>
            <w:pStyle w:val="INNH2"/>
            <w:tabs>
              <w:tab w:val="right" w:leader="dot" w:pos="9016"/>
            </w:tabs>
            <w:rPr>
              <w:rFonts w:eastAsiaTheme="minorEastAsia"/>
              <w:i w:val="0"/>
              <w:iCs w:val="0"/>
              <w:noProof/>
              <w:sz w:val="24"/>
              <w:szCs w:val="24"/>
              <w:lang w:eastAsia="nb-NO"/>
            </w:rPr>
          </w:pPr>
          <w:hyperlink w:anchor="_Toc182679589" w:history="1">
            <w:r w:rsidRPr="00DA67AE">
              <w:rPr>
                <w:rStyle w:val="Hyperkobling"/>
                <w:rFonts w:ascii="Times New Roman" w:hAnsi="Times New Roman" w:cs="Times New Roman"/>
                <w:noProof/>
              </w:rPr>
              <w:t>Åpen og fleksibel flatform</w:t>
            </w:r>
            <w:r>
              <w:rPr>
                <w:noProof/>
                <w:webHidden/>
              </w:rPr>
              <w:tab/>
            </w:r>
            <w:r>
              <w:rPr>
                <w:noProof/>
                <w:webHidden/>
              </w:rPr>
              <w:fldChar w:fldCharType="begin"/>
            </w:r>
            <w:r>
              <w:rPr>
                <w:noProof/>
                <w:webHidden/>
              </w:rPr>
              <w:instrText xml:space="preserve"> PAGEREF _Toc182679589 \h </w:instrText>
            </w:r>
            <w:r>
              <w:rPr>
                <w:noProof/>
                <w:webHidden/>
              </w:rPr>
            </w:r>
            <w:r>
              <w:rPr>
                <w:noProof/>
                <w:webHidden/>
              </w:rPr>
              <w:fldChar w:fldCharType="separate"/>
            </w:r>
            <w:r>
              <w:rPr>
                <w:noProof/>
                <w:webHidden/>
              </w:rPr>
              <w:t>6</w:t>
            </w:r>
            <w:r>
              <w:rPr>
                <w:noProof/>
                <w:webHidden/>
              </w:rPr>
              <w:fldChar w:fldCharType="end"/>
            </w:r>
          </w:hyperlink>
        </w:p>
        <w:p w14:paraId="6896E0C8" w14:textId="0C3ABBED" w:rsidR="00A6281D" w:rsidRDefault="00A6281D">
          <w:pPr>
            <w:pStyle w:val="INNH2"/>
            <w:tabs>
              <w:tab w:val="right" w:leader="dot" w:pos="9016"/>
            </w:tabs>
            <w:rPr>
              <w:rFonts w:eastAsiaTheme="minorEastAsia"/>
              <w:i w:val="0"/>
              <w:iCs w:val="0"/>
              <w:noProof/>
              <w:sz w:val="24"/>
              <w:szCs w:val="24"/>
              <w:lang w:eastAsia="nb-NO"/>
            </w:rPr>
          </w:pPr>
          <w:hyperlink w:anchor="_Toc182679590" w:history="1">
            <w:r w:rsidRPr="00DA67AE">
              <w:rPr>
                <w:rStyle w:val="Hyperkobling"/>
                <w:rFonts w:ascii="Times New Roman" w:hAnsi="Times New Roman" w:cs="Times New Roman"/>
                <w:noProof/>
              </w:rPr>
              <w:t>Data og tilgang</w:t>
            </w:r>
            <w:r>
              <w:rPr>
                <w:noProof/>
                <w:webHidden/>
              </w:rPr>
              <w:tab/>
            </w:r>
            <w:r>
              <w:rPr>
                <w:noProof/>
                <w:webHidden/>
              </w:rPr>
              <w:fldChar w:fldCharType="begin"/>
            </w:r>
            <w:r>
              <w:rPr>
                <w:noProof/>
                <w:webHidden/>
              </w:rPr>
              <w:instrText xml:space="preserve"> PAGEREF _Toc182679590 \h </w:instrText>
            </w:r>
            <w:r>
              <w:rPr>
                <w:noProof/>
                <w:webHidden/>
              </w:rPr>
            </w:r>
            <w:r>
              <w:rPr>
                <w:noProof/>
                <w:webHidden/>
              </w:rPr>
              <w:fldChar w:fldCharType="separate"/>
            </w:r>
            <w:r>
              <w:rPr>
                <w:noProof/>
                <w:webHidden/>
              </w:rPr>
              <w:t>6</w:t>
            </w:r>
            <w:r>
              <w:rPr>
                <w:noProof/>
                <w:webHidden/>
              </w:rPr>
              <w:fldChar w:fldCharType="end"/>
            </w:r>
          </w:hyperlink>
        </w:p>
        <w:p w14:paraId="7F3A44A0" w14:textId="242B5E69" w:rsidR="00A6281D" w:rsidRDefault="00A6281D">
          <w:pPr>
            <w:pStyle w:val="INNH2"/>
            <w:tabs>
              <w:tab w:val="right" w:leader="dot" w:pos="9016"/>
            </w:tabs>
            <w:rPr>
              <w:rFonts w:eastAsiaTheme="minorEastAsia"/>
              <w:i w:val="0"/>
              <w:iCs w:val="0"/>
              <w:noProof/>
              <w:sz w:val="24"/>
              <w:szCs w:val="24"/>
              <w:lang w:eastAsia="nb-NO"/>
            </w:rPr>
          </w:pPr>
          <w:hyperlink w:anchor="_Toc182679591" w:history="1">
            <w:r w:rsidRPr="00DA67AE">
              <w:rPr>
                <w:rStyle w:val="Hyperkobling"/>
                <w:rFonts w:ascii="Times New Roman" w:hAnsi="Times New Roman" w:cs="Times New Roman"/>
                <w:noProof/>
              </w:rPr>
              <w:t>Ekspanderbarhet og antakelser</w:t>
            </w:r>
            <w:r>
              <w:rPr>
                <w:noProof/>
                <w:webHidden/>
              </w:rPr>
              <w:tab/>
            </w:r>
            <w:r>
              <w:rPr>
                <w:noProof/>
                <w:webHidden/>
              </w:rPr>
              <w:fldChar w:fldCharType="begin"/>
            </w:r>
            <w:r>
              <w:rPr>
                <w:noProof/>
                <w:webHidden/>
              </w:rPr>
              <w:instrText xml:space="preserve"> PAGEREF _Toc182679591 \h </w:instrText>
            </w:r>
            <w:r>
              <w:rPr>
                <w:noProof/>
                <w:webHidden/>
              </w:rPr>
            </w:r>
            <w:r>
              <w:rPr>
                <w:noProof/>
                <w:webHidden/>
              </w:rPr>
              <w:fldChar w:fldCharType="separate"/>
            </w:r>
            <w:r>
              <w:rPr>
                <w:noProof/>
                <w:webHidden/>
              </w:rPr>
              <w:t>7</w:t>
            </w:r>
            <w:r>
              <w:rPr>
                <w:noProof/>
                <w:webHidden/>
              </w:rPr>
              <w:fldChar w:fldCharType="end"/>
            </w:r>
          </w:hyperlink>
        </w:p>
        <w:p w14:paraId="7967A482" w14:textId="1FB18A3A" w:rsidR="00A6281D" w:rsidRDefault="00A6281D">
          <w:pPr>
            <w:pStyle w:val="INNH2"/>
            <w:tabs>
              <w:tab w:val="right" w:leader="dot" w:pos="9016"/>
            </w:tabs>
            <w:rPr>
              <w:rFonts w:eastAsiaTheme="minorEastAsia"/>
              <w:i w:val="0"/>
              <w:iCs w:val="0"/>
              <w:noProof/>
              <w:sz w:val="24"/>
              <w:szCs w:val="24"/>
              <w:lang w:eastAsia="nb-NO"/>
            </w:rPr>
          </w:pPr>
          <w:hyperlink w:anchor="_Toc182679592" w:history="1">
            <w:r w:rsidRPr="00DA67AE">
              <w:rPr>
                <w:rStyle w:val="Hyperkobling"/>
                <w:rFonts w:ascii="Times New Roman" w:hAnsi="Times New Roman" w:cs="Times New Roman"/>
                <w:noProof/>
              </w:rPr>
              <w:t>Begrensninger</w:t>
            </w:r>
            <w:r>
              <w:rPr>
                <w:noProof/>
                <w:webHidden/>
              </w:rPr>
              <w:tab/>
            </w:r>
            <w:r>
              <w:rPr>
                <w:noProof/>
                <w:webHidden/>
              </w:rPr>
              <w:fldChar w:fldCharType="begin"/>
            </w:r>
            <w:r>
              <w:rPr>
                <w:noProof/>
                <w:webHidden/>
              </w:rPr>
              <w:instrText xml:space="preserve"> PAGEREF _Toc182679592 \h </w:instrText>
            </w:r>
            <w:r>
              <w:rPr>
                <w:noProof/>
                <w:webHidden/>
              </w:rPr>
            </w:r>
            <w:r>
              <w:rPr>
                <w:noProof/>
                <w:webHidden/>
              </w:rPr>
              <w:fldChar w:fldCharType="separate"/>
            </w:r>
            <w:r>
              <w:rPr>
                <w:noProof/>
                <w:webHidden/>
              </w:rPr>
              <w:t>7</w:t>
            </w:r>
            <w:r>
              <w:rPr>
                <w:noProof/>
                <w:webHidden/>
              </w:rPr>
              <w:fldChar w:fldCharType="end"/>
            </w:r>
          </w:hyperlink>
        </w:p>
        <w:p w14:paraId="181F0F22" w14:textId="23618256" w:rsidR="00A6281D" w:rsidRDefault="00A6281D">
          <w:pPr>
            <w:pStyle w:val="INNH1"/>
            <w:tabs>
              <w:tab w:val="right" w:leader="dot" w:pos="9016"/>
            </w:tabs>
            <w:rPr>
              <w:rFonts w:eastAsiaTheme="minorEastAsia"/>
              <w:b w:val="0"/>
              <w:bCs w:val="0"/>
              <w:noProof/>
              <w:sz w:val="24"/>
              <w:szCs w:val="24"/>
              <w:lang w:eastAsia="nb-NO"/>
            </w:rPr>
          </w:pPr>
          <w:hyperlink w:anchor="_Toc182679593" w:history="1">
            <w:r w:rsidRPr="00DA67AE">
              <w:rPr>
                <w:rStyle w:val="Hyperkobling"/>
                <w:rFonts w:ascii="Times New Roman" w:hAnsi="Times New Roman" w:cs="Times New Roman"/>
                <w:noProof/>
              </w:rPr>
              <w:t>Funksjonelle krav:</w:t>
            </w:r>
            <w:r>
              <w:rPr>
                <w:noProof/>
                <w:webHidden/>
              </w:rPr>
              <w:tab/>
            </w:r>
            <w:r>
              <w:rPr>
                <w:noProof/>
                <w:webHidden/>
              </w:rPr>
              <w:fldChar w:fldCharType="begin"/>
            </w:r>
            <w:r>
              <w:rPr>
                <w:noProof/>
                <w:webHidden/>
              </w:rPr>
              <w:instrText xml:space="preserve"> PAGEREF _Toc182679593 \h </w:instrText>
            </w:r>
            <w:r>
              <w:rPr>
                <w:noProof/>
                <w:webHidden/>
              </w:rPr>
            </w:r>
            <w:r>
              <w:rPr>
                <w:noProof/>
                <w:webHidden/>
              </w:rPr>
              <w:fldChar w:fldCharType="separate"/>
            </w:r>
            <w:r>
              <w:rPr>
                <w:noProof/>
                <w:webHidden/>
              </w:rPr>
              <w:t>9</w:t>
            </w:r>
            <w:r>
              <w:rPr>
                <w:noProof/>
                <w:webHidden/>
              </w:rPr>
              <w:fldChar w:fldCharType="end"/>
            </w:r>
          </w:hyperlink>
        </w:p>
        <w:p w14:paraId="7A944139" w14:textId="672DDB78" w:rsidR="00A6281D" w:rsidRDefault="00A6281D">
          <w:pPr>
            <w:pStyle w:val="INNH1"/>
            <w:tabs>
              <w:tab w:val="right" w:leader="dot" w:pos="9016"/>
            </w:tabs>
            <w:rPr>
              <w:rFonts w:eastAsiaTheme="minorEastAsia"/>
              <w:b w:val="0"/>
              <w:bCs w:val="0"/>
              <w:noProof/>
              <w:sz w:val="24"/>
              <w:szCs w:val="24"/>
              <w:lang w:eastAsia="nb-NO"/>
            </w:rPr>
          </w:pPr>
          <w:hyperlink w:anchor="_Toc182679594" w:history="1">
            <w:r w:rsidRPr="00DA67AE">
              <w:rPr>
                <w:rStyle w:val="Hyperkobling"/>
                <w:rFonts w:ascii="Times New Roman" w:hAnsi="Times New Roman" w:cs="Times New Roman"/>
                <w:noProof/>
              </w:rPr>
              <w:t>Ikke-funksjonelle krav:</w:t>
            </w:r>
            <w:r>
              <w:rPr>
                <w:noProof/>
                <w:webHidden/>
              </w:rPr>
              <w:tab/>
            </w:r>
            <w:r>
              <w:rPr>
                <w:noProof/>
                <w:webHidden/>
              </w:rPr>
              <w:fldChar w:fldCharType="begin"/>
            </w:r>
            <w:r>
              <w:rPr>
                <w:noProof/>
                <w:webHidden/>
              </w:rPr>
              <w:instrText xml:space="preserve"> PAGEREF _Toc182679594 \h </w:instrText>
            </w:r>
            <w:r>
              <w:rPr>
                <w:noProof/>
                <w:webHidden/>
              </w:rPr>
            </w:r>
            <w:r>
              <w:rPr>
                <w:noProof/>
                <w:webHidden/>
              </w:rPr>
              <w:fldChar w:fldCharType="separate"/>
            </w:r>
            <w:r>
              <w:rPr>
                <w:noProof/>
                <w:webHidden/>
              </w:rPr>
              <w:t>10</w:t>
            </w:r>
            <w:r>
              <w:rPr>
                <w:noProof/>
                <w:webHidden/>
              </w:rPr>
              <w:fldChar w:fldCharType="end"/>
            </w:r>
          </w:hyperlink>
        </w:p>
        <w:p w14:paraId="2497188D" w14:textId="12B8DC11" w:rsidR="00A6281D" w:rsidRDefault="00A6281D">
          <w:pPr>
            <w:pStyle w:val="INNH1"/>
            <w:tabs>
              <w:tab w:val="right" w:leader="dot" w:pos="9016"/>
            </w:tabs>
            <w:rPr>
              <w:rFonts w:eastAsiaTheme="minorEastAsia"/>
              <w:b w:val="0"/>
              <w:bCs w:val="0"/>
              <w:noProof/>
              <w:sz w:val="24"/>
              <w:szCs w:val="24"/>
              <w:lang w:eastAsia="nb-NO"/>
            </w:rPr>
          </w:pPr>
          <w:hyperlink w:anchor="_Toc182679595" w:history="1">
            <w:r w:rsidRPr="00DA67AE">
              <w:rPr>
                <w:rStyle w:val="Hyperkobling"/>
                <w:rFonts w:ascii="Times New Roman" w:hAnsi="Times New Roman" w:cs="Times New Roman"/>
                <w:noProof/>
              </w:rPr>
              <w:t>Brukerhistorier og personas (brukssituasjon):</w:t>
            </w:r>
            <w:r>
              <w:rPr>
                <w:noProof/>
                <w:webHidden/>
              </w:rPr>
              <w:tab/>
            </w:r>
            <w:r>
              <w:rPr>
                <w:noProof/>
                <w:webHidden/>
              </w:rPr>
              <w:fldChar w:fldCharType="begin"/>
            </w:r>
            <w:r>
              <w:rPr>
                <w:noProof/>
                <w:webHidden/>
              </w:rPr>
              <w:instrText xml:space="preserve"> PAGEREF _Toc182679595 \h </w:instrText>
            </w:r>
            <w:r>
              <w:rPr>
                <w:noProof/>
                <w:webHidden/>
              </w:rPr>
            </w:r>
            <w:r>
              <w:rPr>
                <w:noProof/>
                <w:webHidden/>
              </w:rPr>
              <w:fldChar w:fldCharType="separate"/>
            </w:r>
            <w:r>
              <w:rPr>
                <w:noProof/>
                <w:webHidden/>
              </w:rPr>
              <w:t>11</w:t>
            </w:r>
            <w:r>
              <w:rPr>
                <w:noProof/>
                <w:webHidden/>
              </w:rPr>
              <w:fldChar w:fldCharType="end"/>
            </w:r>
          </w:hyperlink>
        </w:p>
        <w:p w14:paraId="5395A1D4" w14:textId="529F9E05" w:rsidR="00A6281D" w:rsidRDefault="00A6281D">
          <w:pPr>
            <w:pStyle w:val="INNH1"/>
            <w:tabs>
              <w:tab w:val="right" w:leader="dot" w:pos="9016"/>
            </w:tabs>
            <w:rPr>
              <w:rFonts w:eastAsiaTheme="minorEastAsia"/>
              <w:b w:val="0"/>
              <w:bCs w:val="0"/>
              <w:noProof/>
              <w:sz w:val="24"/>
              <w:szCs w:val="24"/>
              <w:lang w:eastAsia="nb-NO"/>
            </w:rPr>
          </w:pPr>
          <w:hyperlink w:anchor="_Toc182679596" w:history="1">
            <w:r w:rsidRPr="00DA67AE">
              <w:rPr>
                <w:rStyle w:val="Hyperkobling"/>
                <w:rFonts w:ascii="Times New Roman" w:hAnsi="Times New Roman" w:cs="Times New Roman"/>
                <w:noProof/>
              </w:rPr>
              <w:t>Systemarkitektur</w:t>
            </w:r>
            <w:r>
              <w:rPr>
                <w:noProof/>
                <w:webHidden/>
              </w:rPr>
              <w:tab/>
            </w:r>
            <w:r>
              <w:rPr>
                <w:noProof/>
                <w:webHidden/>
              </w:rPr>
              <w:fldChar w:fldCharType="begin"/>
            </w:r>
            <w:r>
              <w:rPr>
                <w:noProof/>
                <w:webHidden/>
              </w:rPr>
              <w:instrText xml:space="preserve"> PAGEREF _Toc182679596 \h </w:instrText>
            </w:r>
            <w:r>
              <w:rPr>
                <w:noProof/>
                <w:webHidden/>
              </w:rPr>
            </w:r>
            <w:r>
              <w:rPr>
                <w:noProof/>
                <w:webHidden/>
              </w:rPr>
              <w:fldChar w:fldCharType="separate"/>
            </w:r>
            <w:r>
              <w:rPr>
                <w:noProof/>
                <w:webHidden/>
              </w:rPr>
              <w:t>12</w:t>
            </w:r>
            <w:r>
              <w:rPr>
                <w:noProof/>
                <w:webHidden/>
              </w:rPr>
              <w:fldChar w:fldCharType="end"/>
            </w:r>
          </w:hyperlink>
        </w:p>
        <w:p w14:paraId="2E6E1C3B" w14:textId="7E9742E6" w:rsidR="00A6281D" w:rsidRDefault="00A6281D">
          <w:pPr>
            <w:pStyle w:val="INNH1"/>
            <w:tabs>
              <w:tab w:val="right" w:leader="dot" w:pos="9016"/>
            </w:tabs>
            <w:rPr>
              <w:rFonts w:eastAsiaTheme="minorEastAsia"/>
              <w:b w:val="0"/>
              <w:bCs w:val="0"/>
              <w:noProof/>
              <w:sz w:val="24"/>
              <w:szCs w:val="24"/>
              <w:lang w:eastAsia="nb-NO"/>
            </w:rPr>
          </w:pPr>
          <w:hyperlink w:anchor="_Toc182679597" w:history="1">
            <w:r w:rsidRPr="00DA67AE">
              <w:rPr>
                <w:rStyle w:val="Hyperkobling"/>
                <w:rFonts w:ascii="Times New Roman" w:hAnsi="Times New Roman" w:cs="Times New Roman"/>
                <w:noProof/>
              </w:rPr>
              <w:t>Prototypedokumentasjon:</w:t>
            </w:r>
            <w:r>
              <w:rPr>
                <w:noProof/>
                <w:webHidden/>
              </w:rPr>
              <w:tab/>
            </w:r>
            <w:r>
              <w:rPr>
                <w:noProof/>
                <w:webHidden/>
              </w:rPr>
              <w:fldChar w:fldCharType="begin"/>
            </w:r>
            <w:r>
              <w:rPr>
                <w:noProof/>
                <w:webHidden/>
              </w:rPr>
              <w:instrText xml:space="preserve"> PAGEREF _Toc182679597 \h </w:instrText>
            </w:r>
            <w:r>
              <w:rPr>
                <w:noProof/>
                <w:webHidden/>
              </w:rPr>
            </w:r>
            <w:r>
              <w:rPr>
                <w:noProof/>
                <w:webHidden/>
              </w:rPr>
              <w:fldChar w:fldCharType="separate"/>
            </w:r>
            <w:r>
              <w:rPr>
                <w:noProof/>
                <w:webHidden/>
              </w:rPr>
              <w:t>13</w:t>
            </w:r>
            <w:r>
              <w:rPr>
                <w:noProof/>
                <w:webHidden/>
              </w:rPr>
              <w:fldChar w:fldCharType="end"/>
            </w:r>
          </w:hyperlink>
        </w:p>
        <w:p w14:paraId="513DD195" w14:textId="0D614291" w:rsidR="00A6281D" w:rsidRDefault="00A6281D">
          <w:pPr>
            <w:pStyle w:val="INNH1"/>
            <w:tabs>
              <w:tab w:val="right" w:leader="dot" w:pos="9016"/>
            </w:tabs>
            <w:rPr>
              <w:rFonts w:eastAsiaTheme="minorEastAsia"/>
              <w:b w:val="0"/>
              <w:bCs w:val="0"/>
              <w:noProof/>
              <w:sz w:val="24"/>
              <w:szCs w:val="24"/>
              <w:lang w:eastAsia="nb-NO"/>
            </w:rPr>
          </w:pPr>
          <w:hyperlink w:anchor="_Toc182679598" w:history="1">
            <w:r w:rsidRPr="00DA67AE">
              <w:rPr>
                <w:rStyle w:val="Hyperkobling"/>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_Toc182679598 \h </w:instrText>
            </w:r>
            <w:r>
              <w:rPr>
                <w:noProof/>
                <w:webHidden/>
              </w:rPr>
            </w:r>
            <w:r>
              <w:rPr>
                <w:noProof/>
                <w:webHidden/>
              </w:rPr>
              <w:fldChar w:fldCharType="separate"/>
            </w:r>
            <w:r>
              <w:rPr>
                <w:noProof/>
                <w:webHidden/>
              </w:rPr>
              <w:t>14</w:t>
            </w:r>
            <w:r>
              <w:rPr>
                <w:noProof/>
                <w:webHidden/>
              </w:rPr>
              <w:fldChar w:fldCharType="end"/>
            </w:r>
          </w:hyperlink>
        </w:p>
        <w:p w14:paraId="4B9E2C47" w14:textId="78C97DF4" w:rsidR="00A6281D" w:rsidRDefault="00A6281D">
          <w:pPr>
            <w:pStyle w:val="INNH1"/>
            <w:tabs>
              <w:tab w:val="right" w:leader="dot" w:pos="9016"/>
            </w:tabs>
            <w:rPr>
              <w:rFonts w:eastAsiaTheme="minorEastAsia"/>
              <w:b w:val="0"/>
              <w:bCs w:val="0"/>
              <w:noProof/>
              <w:sz w:val="24"/>
              <w:szCs w:val="24"/>
              <w:lang w:eastAsia="nb-NO"/>
            </w:rPr>
          </w:pPr>
          <w:hyperlink w:anchor="_Toc182679599" w:history="1">
            <w:r w:rsidRPr="00DA67AE">
              <w:rPr>
                <w:rStyle w:val="Hyperkobling"/>
                <w:rFonts w:ascii="Times New Roman" w:hAnsi="Times New Roman" w:cs="Times New Roman"/>
                <w:noProof/>
              </w:rPr>
              <w:t>Utviklingsprosess (må se an denne)</w:t>
            </w:r>
            <w:r>
              <w:rPr>
                <w:noProof/>
                <w:webHidden/>
              </w:rPr>
              <w:tab/>
            </w:r>
            <w:r>
              <w:rPr>
                <w:noProof/>
                <w:webHidden/>
              </w:rPr>
              <w:fldChar w:fldCharType="begin"/>
            </w:r>
            <w:r>
              <w:rPr>
                <w:noProof/>
                <w:webHidden/>
              </w:rPr>
              <w:instrText xml:space="preserve"> PAGEREF _Toc182679599 \h </w:instrText>
            </w:r>
            <w:r>
              <w:rPr>
                <w:noProof/>
                <w:webHidden/>
              </w:rPr>
            </w:r>
            <w:r>
              <w:rPr>
                <w:noProof/>
                <w:webHidden/>
              </w:rPr>
              <w:fldChar w:fldCharType="separate"/>
            </w:r>
            <w:r>
              <w:rPr>
                <w:noProof/>
                <w:webHidden/>
              </w:rPr>
              <w:t>15</w:t>
            </w:r>
            <w:r>
              <w:rPr>
                <w:noProof/>
                <w:webHidden/>
              </w:rPr>
              <w:fldChar w:fldCharType="end"/>
            </w:r>
          </w:hyperlink>
        </w:p>
        <w:p w14:paraId="0E156FE5" w14:textId="51A77FC3" w:rsidR="00A6281D" w:rsidRDefault="00A6281D">
          <w:pPr>
            <w:pStyle w:val="INNH1"/>
            <w:tabs>
              <w:tab w:val="right" w:leader="dot" w:pos="9016"/>
            </w:tabs>
            <w:rPr>
              <w:rFonts w:eastAsiaTheme="minorEastAsia"/>
              <w:b w:val="0"/>
              <w:bCs w:val="0"/>
              <w:noProof/>
              <w:sz w:val="24"/>
              <w:szCs w:val="24"/>
              <w:lang w:eastAsia="nb-NO"/>
            </w:rPr>
          </w:pPr>
          <w:hyperlink w:anchor="_Toc182679600" w:history="1">
            <w:r w:rsidRPr="00DA67AE">
              <w:rPr>
                <w:rStyle w:val="Hyperkobling"/>
                <w:rFonts w:ascii="Times New Roman" w:hAnsi="Times New Roman" w:cs="Times New Roman"/>
                <w:noProof/>
              </w:rPr>
              <w:t>Instruksjoner for bruk:</w:t>
            </w:r>
            <w:r>
              <w:rPr>
                <w:noProof/>
                <w:webHidden/>
              </w:rPr>
              <w:tab/>
            </w:r>
            <w:r>
              <w:rPr>
                <w:noProof/>
                <w:webHidden/>
              </w:rPr>
              <w:fldChar w:fldCharType="begin"/>
            </w:r>
            <w:r>
              <w:rPr>
                <w:noProof/>
                <w:webHidden/>
              </w:rPr>
              <w:instrText xml:space="preserve"> PAGEREF _Toc182679600 \h </w:instrText>
            </w:r>
            <w:r>
              <w:rPr>
                <w:noProof/>
                <w:webHidden/>
              </w:rPr>
            </w:r>
            <w:r>
              <w:rPr>
                <w:noProof/>
                <w:webHidden/>
              </w:rPr>
              <w:fldChar w:fldCharType="separate"/>
            </w:r>
            <w:r>
              <w:rPr>
                <w:noProof/>
                <w:webHidden/>
              </w:rPr>
              <w:t>16</w:t>
            </w:r>
            <w:r>
              <w:rPr>
                <w:noProof/>
                <w:webHidden/>
              </w:rPr>
              <w:fldChar w:fldCharType="end"/>
            </w:r>
          </w:hyperlink>
        </w:p>
        <w:p w14:paraId="67725E55" w14:textId="3D4764F0" w:rsidR="00A6281D" w:rsidRDefault="00A6281D">
          <w:pPr>
            <w:pStyle w:val="INNH1"/>
            <w:tabs>
              <w:tab w:val="right" w:leader="dot" w:pos="9016"/>
            </w:tabs>
            <w:rPr>
              <w:rFonts w:eastAsiaTheme="minorEastAsia"/>
              <w:b w:val="0"/>
              <w:bCs w:val="0"/>
              <w:noProof/>
              <w:sz w:val="24"/>
              <w:szCs w:val="24"/>
              <w:lang w:eastAsia="nb-NO"/>
            </w:rPr>
          </w:pPr>
          <w:hyperlink w:anchor="_Toc182679601" w:history="1">
            <w:r w:rsidRPr="00DA67AE">
              <w:rPr>
                <w:rStyle w:val="Hyperkobling"/>
                <w:rFonts w:ascii="Times New Roman" w:hAnsi="Times New Roman" w:cs="Times New Roman"/>
                <w:noProof/>
              </w:rPr>
              <w:t>Konklusjon:</w:t>
            </w:r>
            <w:r>
              <w:rPr>
                <w:noProof/>
                <w:webHidden/>
              </w:rPr>
              <w:tab/>
            </w:r>
            <w:r>
              <w:rPr>
                <w:noProof/>
                <w:webHidden/>
              </w:rPr>
              <w:fldChar w:fldCharType="begin"/>
            </w:r>
            <w:r>
              <w:rPr>
                <w:noProof/>
                <w:webHidden/>
              </w:rPr>
              <w:instrText xml:space="preserve"> PAGEREF _Toc182679601 \h </w:instrText>
            </w:r>
            <w:r>
              <w:rPr>
                <w:noProof/>
                <w:webHidden/>
              </w:rPr>
            </w:r>
            <w:r>
              <w:rPr>
                <w:noProof/>
                <w:webHidden/>
              </w:rPr>
              <w:fldChar w:fldCharType="separate"/>
            </w:r>
            <w:r>
              <w:rPr>
                <w:noProof/>
                <w:webHidden/>
              </w:rPr>
              <w:t>17</w:t>
            </w:r>
            <w:r>
              <w:rPr>
                <w:noProof/>
                <w:webHidden/>
              </w:rPr>
              <w:fldChar w:fldCharType="end"/>
            </w:r>
          </w:hyperlink>
        </w:p>
        <w:p w14:paraId="2999E149" w14:textId="19804B97" w:rsidR="00A6281D" w:rsidRDefault="00A6281D">
          <w:pPr>
            <w:pStyle w:val="INNH1"/>
            <w:tabs>
              <w:tab w:val="left" w:pos="480"/>
              <w:tab w:val="right" w:leader="dot" w:pos="9016"/>
            </w:tabs>
            <w:rPr>
              <w:rFonts w:eastAsiaTheme="minorEastAsia"/>
              <w:b w:val="0"/>
              <w:bCs w:val="0"/>
              <w:noProof/>
              <w:sz w:val="24"/>
              <w:szCs w:val="24"/>
              <w:lang w:eastAsia="nb-NO"/>
            </w:rPr>
          </w:pPr>
          <w:hyperlink w:anchor="_Toc182679602" w:history="1">
            <w:r w:rsidRPr="00DA67AE">
              <w:rPr>
                <w:rStyle w:val="Hyperkobling"/>
                <w:rFonts w:ascii="Aptos" w:hAnsi="Aptos"/>
                <w:noProof/>
              </w:rPr>
              <w:t>-</w:t>
            </w:r>
            <w:r>
              <w:rPr>
                <w:rFonts w:eastAsiaTheme="minorEastAsia"/>
                <w:b w:val="0"/>
                <w:bCs w:val="0"/>
                <w:noProof/>
                <w:sz w:val="24"/>
                <w:szCs w:val="24"/>
                <w:lang w:eastAsia="nb-NO"/>
              </w:rPr>
              <w:tab/>
            </w:r>
            <w:r w:rsidRPr="00DA67AE">
              <w:rPr>
                <w:rStyle w:val="Hyperkobling"/>
                <w:rFonts w:ascii="Times New Roman" w:hAnsi="Times New Roman" w:cs="Times New Roman"/>
                <w:noProof/>
              </w:rPr>
              <w:t>Modeller og vedlegg:</w:t>
            </w:r>
            <w:r>
              <w:rPr>
                <w:noProof/>
                <w:webHidden/>
              </w:rPr>
              <w:tab/>
            </w:r>
            <w:r>
              <w:rPr>
                <w:noProof/>
                <w:webHidden/>
              </w:rPr>
              <w:fldChar w:fldCharType="begin"/>
            </w:r>
            <w:r>
              <w:rPr>
                <w:noProof/>
                <w:webHidden/>
              </w:rPr>
              <w:instrText xml:space="preserve"> PAGEREF _Toc182679602 \h </w:instrText>
            </w:r>
            <w:r>
              <w:rPr>
                <w:noProof/>
                <w:webHidden/>
              </w:rPr>
            </w:r>
            <w:r>
              <w:rPr>
                <w:noProof/>
                <w:webHidden/>
              </w:rPr>
              <w:fldChar w:fldCharType="separate"/>
            </w:r>
            <w:r>
              <w:rPr>
                <w:noProof/>
                <w:webHidden/>
              </w:rPr>
              <w:t>18</w:t>
            </w:r>
            <w:r>
              <w:rPr>
                <w:noProof/>
                <w:webHidden/>
              </w:rPr>
              <w:fldChar w:fldCharType="end"/>
            </w:r>
          </w:hyperlink>
        </w:p>
        <w:p w14:paraId="0F647168" w14:textId="19B0DC1D" w:rsidR="00A6281D" w:rsidRDefault="00A6281D">
          <w:pPr>
            <w:pStyle w:val="INNH1"/>
            <w:tabs>
              <w:tab w:val="right" w:leader="dot" w:pos="9016"/>
            </w:tabs>
            <w:rPr>
              <w:rFonts w:eastAsiaTheme="minorEastAsia"/>
              <w:b w:val="0"/>
              <w:bCs w:val="0"/>
              <w:noProof/>
              <w:sz w:val="24"/>
              <w:szCs w:val="24"/>
              <w:lang w:eastAsia="nb-NO"/>
            </w:rPr>
          </w:pPr>
          <w:hyperlink w:anchor="_Toc182679603" w:history="1">
            <w:r w:rsidRPr="00DA67AE">
              <w:rPr>
                <w:rStyle w:val="Hyperkobling"/>
                <w:rFonts w:ascii="Times New Roman" w:hAnsi="Times New Roman" w:cs="Times New Roman"/>
                <w:noProof/>
              </w:rPr>
              <w:t>Hva skal leveres:</w:t>
            </w:r>
            <w:r>
              <w:rPr>
                <w:noProof/>
                <w:webHidden/>
              </w:rPr>
              <w:tab/>
            </w:r>
            <w:r>
              <w:rPr>
                <w:noProof/>
                <w:webHidden/>
              </w:rPr>
              <w:fldChar w:fldCharType="begin"/>
            </w:r>
            <w:r>
              <w:rPr>
                <w:noProof/>
                <w:webHidden/>
              </w:rPr>
              <w:instrText xml:space="preserve"> PAGEREF _Toc182679603 \h </w:instrText>
            </w:r>
            <w:r>
              <w:rPr>
                <w:noProof/>
                <w:webHidden/>
              </w:rPr>
            </w:r>
            <w:r>
              <w:rPr>
                <w:noProof/>
                <w:webHidden/>
              </w:rPr>
              <w:fldChar w:fldCharType="separate"/>
            </w:r>
            <w:r>
              <w:rPr>
                <w:noProof/>
                <w:webHidden/>
              </w:rPr>
              <w:t>19</w:t>
            </w:r>
            <w:r>
              <w:rPr>
                <w:noProof/>
                <w:webHidden/>
              </w:rPr>
              <w:fldChar w:fldCharType="end"/>
            </w:r>
          </w:hyperlink>
        </w:p>
        <w:p w14:paraId="1A407CAF" w14:textId="1B5F6BFD" w:rsidR="00B70BAD" w:rsidRPr="007834E1" w:rsidRDefault="00B70BAD">
          <w:pPr>
            <w:rPr>
              <w:rFonts w:ascii="Times New Roman" w:hAnsi="Times New Roman" w:cs="Times New Roman"/>
            </w:rPr>
          </w:pPr>
          <w:r w:rsidRPr="007834E1">
            <w:rPr>
              <w:rFonts w:ascii="Times New Roman" w:hAnsi="Times New Roman" w:cs="Times New Roman"/>
              <w:b/>
              <w:bCs/>
              <w:noProof/>
            </w:rPr>
            <w:fldChar w:fldCharType="end"/>
          </w:r>
        </w:p>
      </w:sdtContent>
    </w:sdt>
    <w:p w14:paraId="22AF12A7" w14:textId="37941AF5" w:rsidR="009D1222" w:rsidRPr="007834E1" w:rsidRDefault="009D1222" w:rsidP="00A24A9A">
      <w:pPr>
        <w:spacing w:line="360" w:lineRule="auto"/>
        <w:rPr>
          <w:rFonts w:ascii="Times New Roman" w:hAnsi="Times New Roman" w:cs="Times New Roman"/>
        </w:rPr>
      </w:pPr>
    </w:p>
    <w:p w14:paraId="118A62F5" w14:textId="24C65480" w:rsidR="0037379B" w:rsidRPr="007834E1" w:rsidRDefault="007D62F8" w:rsidP="00A24A9A">
      <w:pPr>
        <w:spacing w:line="360" w:lineRule="auto"/>
        <w:rPr>
          <w:rFonts w:ascii="Times New Roman" w:hAnsi="Times New Roman" w:cs="Times New Roman"/>
        </w:rPr>
      </w:pPr>
      <w:r w:rsidRPr="007834E1">
        <w:rPr>
          <w:rFonts w:ascii="Times New Roman" w:hAnsi="Times New Roman" w:cs="Times New Roman"/>
        </w:rPr>
        <w:br w:type="page"/>
      </w:r>
    </w:p>
    <w:p w14:paraId="13AC2ED7" w14:textId="77777777" w:rsidR="0037379B" w:rsidRPr="007834E1" w:rsidRDefault="0037379B" w:rsidP="00A24A9A">
      <w:pPr>
        <w:spacing w:line="360" w:lineRule="auto"/>
        <w:rPr>
          <w:rFonts w:ascii="Times New Roman" w:eastAsiaTheme="minorEastAsia" w:hAnsi="Times New Roman" w:cs="Times New Roman"/>
          <w:sz w:val="32"/>
          <w:szCs w:val="32"/>
        </w:rPr>
      </w:pPr>
      <w:r w:rsidRPr="007834E1">
        <w:rPr>
          <w:rFonts w:ascii="Times New Roman" w:eastAsiaTheme="minorEastAsia" w:hAnsi="Times New Roman" w:cs="Times New Roman"/>
          <w:sz w:val="32"/>
          <w:szCs w:val="32"/>
        </w:rPr>
        <w:lastRenderedPageBreak/>
        <w:t>Sjekkliste – Husk!</w:t>
      </w:r>
    </w:p>
    <w:p w14:paraId="14815D10" w14:textId="77777777" w:rsidR="00201ACF" w:rsidRPr="007834E1" w:rsidRDefault="00201AC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Dokumentasjon skal være lesbar og forståelig for ALLE, også de uten kunnskap innenfor programmering eller IT. Definer derfor begreper og forklar nøye.</w:t>
      </w:r>
    </w:p>
    <w:p w14:paraId="4198B99D" w14:textId="793C60E7" w:rsidR="00C15D6F" w:rsidRPr="007834E1" w:rsidRDefault="00C15D6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Dokumentasjon er viktig. Sleng på så mye kommentarer som dere klarer i koden deres!</w:t>
      </w:r>
    </w:p>
    <w:p w14:paraId="648D80D9" w14:textId="27CE3040" w:rsidR="00FC2C1C" w:rsidRPr="007834E1" w:rsidRDefault="00FC2C1C"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Sørg for at det er beskrevet hvordan en person uten dyptgående IT-kunnskap kan bygge, kjøre og teste prototypen deres.</w:t>
      </w:r>
    </w:p>
    <w:p w14:paraId="77DE3017" w14:textId="66472142" w:rsidR="00E65E0A" w:rsidRPr="007834E1" w:rsidRDefault="00E65E0A" w:rsidP="00A24A9A">
      <w:pPr>
        <w:pStyle w:val="Listeavsnitt"/>
        <w:numPr>
          <w:ilvl w:val="1"/>
          <w:numId w:val="1"/>
        </w:numPr>
        <w:spacing w:line="360" w:lineRule="auto"/>
        <w:rPr>
          <w:rFonts w:ascii="Times New Roman" w:hAnsi="Times New Roman" w:cs="Times New Roman"/>
        </w:rPr>
      </w:pPr>
      <w:r w:rsidRPr="007834E1">
        <w:rPr>
          <w:rFonts w:ascii="Times New Roman" w:hAnsi="Times New Roman" w:cs="Times New Roman"/>
        </w:rPr>
        <w:t xml:space="preserve">Avhengigheter i applikasjonen deres skal kunne installeres automatisk ved hjelp av et pakkesystem for språket eller rammeverket dere benytter (f.eks. maven eller </w:t>
      </w:r>
      <w:proofErr w:type="spellStart"/>
      <w:r w:rsidRPr="007834E1">
        <w:rPr>
          <w:rFonts w:ascii="Times New Roman" w:hAnsi="Times New Roman" w:cs="Times New Roman"/>
        </w:rPr>
        <w:t>gradle</w:t>
      </w:r>
      <w:proofErr w:type="spellEnd"/>
      <w:r w:rsidRPr="007834E1">
        <w:rPr>
          <w:rFonts w:ascii="Times New Roman" w:hAnsi="Times New Roman" w:cs="Times New Roman"/>
        </w:rPr>
        <w:t xml:space="preserve"> om dere bruker Java, pip eller </w:t>
      </w:r>
      <w:proofErr w:type="spellStart"/>
      <w:r w:rsidRPr="007834E1">
        <w:rPr>
          <w:rFonts w:ascii="Times New Roman" w:hAnsi="Times New Roman" w:cs="Times New Roman"/>
        </w:rPr>
        <w:t>poetry</w:t>
      </w:r>
      <w:proofErr w:type="spellEnd"/>
      <w:r w:rsidRPr="007834E1">
        <w:rPr>
          <w:rFonts w:ascii="Times New Roman" w:hAnsi="Times New Roman" w:cs="Times New Roman"/>
        </w:rPr>
        <w:br/>
        <w:t>for Python)</w:t>
      </w:r>
    </w:p>
    <w:p w14:paraId="3F303A47" w14:textId="2498DC2E" w:rsidR="006615DE" w:rsidRPr="007834E1" w:rsidRDefault="00BA55A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Hver deltaker i gruppa skal også lage et individuelt vedlegg (som et separat dokument) som inneholder en beskrivelse av den valgte måten å organisere gruppa på, arbeidsfordeling og av hvem som har gjort hva. Fokus skal ligge på hvordan organisasjonen av arbeidet i gruppa fungerte, både positive sider, negative sider, arbeidsfordeling og lærdom til senere prosjekter. Det skal også inkluderes en timeliste for hele prosjektet. Disse vedleggene skal inkluderes samlet i den felles gruppeinnleveringen.</w:t>
      </w:r>
    </w:p>
    <w:p w14:paraId="041CEBA0" w14:textId="1DB7C7EA" w:rsidR="002502BA" w:rsidRPr="007834E1" w:rsidRDefault="002502BA"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Husk at dere skriver et løsningsforslag for oppdragsgiver, slik at ting kan bli utviklet og de/dere som skal utvikle forstår hva som skal gjøres - det er ikke en rapport om hva dere har gjort (utover kapittelet om prototypen til slutt og de individuelle vedleggene).</w:t>
      </w:r>
    </w:p>
    <w:p w14:paraId="04F6B817" w14:textId="148FD7A7" w:rsidR="00600E69" w:rsidRPr="007834E1" w:rsidRDefault="005E0EDA"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Det skal ikke tekniske forklaringer inn i prosjektdokumentasjonen. Hvis dere begynner å prate om ORM-er, biblioteker, etc. og implementasjon så er det sannsynligvis feil plass.</w:t>
      </w:r>
    </w:p>
    <w:p w14:paraId="001E2C48" w14:textId="08A3C289" w:rsidR="00AF44D7" w:rsidRPr="007834E1" w:rsidRDefault="0037379B" w:rsidP="00A24A9A">
      <w:pPr>
        <w:pStyle w:val="Overskrift1"/>
        <w:spacing w:line="360" w:lineRule="auto"/>
        <w:jc w:val="center"/>
        <w:rPr>
          <w:rFonts w:ascii="Times New Roman" w:hAnsi="Times New Roman" w:cs="Times New Roman"/>
          <w:color w:val="auto"/>
        </w:rPr>
      </w:pPr>
      <w:r w:rsidRPr="007834E1">
        <w:rPr>
          <w:rFonts w:ascii="Times New Roman" w:hAnsi="Times New Roman" w:cs="Times New Roman"/>
          <w:color w:val="auto"/>
        </w:rPr>
        <w:br w:type="page"/>
      </w:r>
      <w:bookmarkStart w:id="0" w:name="_Toc182679585"/>
      <w:r w:rsidR="00AF44D7" w:rsidRPr="007834E1">
        <w:rPr>
          <w:rFonts w:ascii="Times New Roman" w:hAnsi="Times New Roman" w:cs="Times New Roman"/>
          <w:color w:val="auto"/>
        </w:rPr>
        <w:lastRenderedPageBreak/>
        <w:t>Introduksjon: Emil</w:t>
      </w:r>
      <w:bookmarkEnd w:id="0"/>
    </w:p>
    <w:p w14:paraId="392C40D2" w14:textId="77777777" w:rsidR="00A24A9A" w:rsidRPr="007834E1" w:rsidRDefault="00E80FF8" w:rsidP="00A24A9A">
      <w:pPr>
        <w:spacing w:line="360" w:lineRule="auto"/>
        <w:rPr>
          <w:rFonts w:ascii="Times New Roman" w:hAnsi="Times New Roman" w:cs="Times New Roman"/>
        </w:rPr>
      </w:pPr>
      <w:r w:rsidRPr="007834E1">
        <w:rPr>
          <w:rFonts w:ascii="Times New Roman" w:hAnsi="Times New Roman" w:cs="Times New Roman"/>
        </w:rPr>
        <w:t xml:space="preserve">I dagens samfunn ser vi en stadig økende interesse for smart løsninger som gjør hverdagen enklere og mer effektiv. </w:t>
      </w:r>
      <w:r w:rsidR="00D9007D" w:rsidRPr="007834E1">
        <w:rPr>
          <w:rFonts w:ascii="Times New Roman" w:hAnsi="Times New Roman" w:cs="Times New Roman"/>
        </w:rPr>
        <w:t xml:space="preserve">For oppstartsbedrifter som ønsker å tilby innovative produkter, kan det imidlertid være utfordrende å utvikle </w:t>
      </w:r>
      <w:r w:rsidR="006F134C" w:rsidRPr="007834E1">
        <w:rPr>
          <w:rFonts w:ascii="Times New Roman" w:hAnsi="Times New Roman" w:cs="Times New Roman"/>
        </w:rPr>
        <w:t xml:space="preserve">løsninger som både er brukervennlige og tilpasset målgruppens behov, samtidig som </w:t>
      </w:r>
      <w:r w:rsidR="00401E23" w:rsidRPr="007834E1">
        <w:rPr>
          <w:rFonts w:ascii="Times New Roman" w:hAnsi="Times New Roman" w:cs="Times New Roman"/>
        </w:rPr>
        <w:t xml:space="preserve">løsningen </w:t>
      </w:r>
      <w:r w:rsidR="006F134C" w:rsidRPr="007834E1">
        <w:rPr>
          <w:rFonts w:ascii="Times New Roman" w:hAnsi="Times New Roman" w:cs="Times New Roman"/>
        </w:rPr>
        <w:t>differensierer seg selv på markedet fra andre aktører.</w:t>
      </w:r>
    </w:p>
    <w:p w14:paraId="55C1CA46" w14:textId="50569904" w:rsidR="005060E8" w:rsidRPr="007834E1" w:rsidRDefault="00A24A9A" w:rsidP="00A24A9A">
      <w:pPr>
        <w:spacing w:line="360" w:lineRule="auto"/>
        <w:rPr>
          <w:rFonts w:ascii="Times New Roman" w:hAnsi="Times New Roman" w:cs="Times New Roman"/>
        </w:rPr>
      </w:pPr>
      <w:r w:rsidRPr="007834E1">
        <w:rPr>
          <w:rFonts w:ascii="Times New Roman" w:hAnsi="Times New Roman" w:cs="Times New Roman"/>
        </w:rPr>
        <w:t xml:space="preserve">Denne </w:t>
      </w:r>
      <w:r w:rsidR="001C0DFD" w:rsidRPr="007834E1">
        <w:rPr>
          <w:rFonts w:ascii="Times New Roman" w:hAnsi="Times New Roman" w:cs="Times New Roman"/>
        </w:rPr>
        <w:t>dokumentasjonen</w:t>
      </w:r>
      <w:r w:rsidRPr="007834E1">
        <w:rPr>
          <w:rFonts w:ascii="Times New Roman" w:hAnsi="Times New Roman" w:cs="Times New Roman"/>
        </w:rPr>
        <w:t xml:space="preserve"> tar utgangsp</w:t>
      </w:r>
      <w:r w:rsidR="00DF2443" w:rsidRPr="007834E1">
        <w:rPr>
          <w:rFonts w:ascii="Times New Roman" w:hAnsi="Times New Roman" w:cs="Times New Roman"/>
        </w:rPr>
        <w:t xml:space="preserve">unkt i en oppstartsbedrift som ønsket å utvikle et smart system for strømvarsling og </w:t>
      </w:r>
      <w:proofErr w:type="gramStart"/>
      <w:r w:rsidR="00DF2443" w:rsidRPr="007834E1">
        <w:rPr>
          <w:rFonts w:ascii="Times New Roman" w:hAnsi="Times New Roman" w:cs="Times New Roman"/>
        </w:rPr>
        <w:t>optimal</w:t>
      </w:r>
      <w:proofErr w:type="gramEnd"/>
      <w:r w:rsidR="00DF2443" w:rsidRPr="007834E1">
        <w:rPr>
          <w:rFonts w:ascii="Times New Roman" w:hAnsi="Times New Roman" w:cs="Times New Roman"/>
        </w:rPr>
        <w:t xml:space="preserve"> </w:t>
      </w:r>
      <w:r w:rsidR="00613B17" w:rsidRPr="007834E1">
        <w:rPr>
          <w:rFonts w:ascii="Times New Roman" w:hAnsi="Times New Roman" w:cs="Times New Roman"/>
        </w:rPr>
        <w:t xml:space="preserve">lading av </w:t>
      </w:r>
      <w:proofErr w:type="spellStart"/>
      <w:r w:rsidR="00613B17" w:rsidRPr="007834E1">
        <w:rPr>
          <w:rFonts w:ascii="Times New Roman" w:hAnsi="Times New Roman" w:cs="Times New Roman"/>
        </w:rPr>
        <w:t>elbile</w:t>
      </w:r>
      <w:proofErr w:type="spellEnd"/>
      <w:r w:rsidR="00613B17" w:rsidRPr="007834E1">
        <w:rPr>
          <w:rFonts w:ascii="Times New Roman" w:hAnsi="Times New Roman" w:cs="Times New Roman"/>
        </w:rPr>
        <w:t xml:space="preserve">. Målet er å lage en løsning som er enkel å bruke for folk med begrenset IT-kompetanse, samtidig som den leverer avanserte funksjoner </w:t>
      </w:r>
      <w:r w:rsidR="005067A1" w:rsidRPr="007834E1">
        <w:rPr>
          <w:rFonts w:ascii="Times New Roman" w:hAnsi="Times New Roman" w:cs="Times New Roman"/>
        </w:rPr>
        <w:t>som strømprisanalyse, varslinger, og anbefalinger</w:t>
      </w:r>
      <w:r w:rsidR="005060E8" w:rsidRPr="007834E1">
        <w:rPr>
          <w:rFonts w:ascii="Times New Roman" w:hAnsi="Times New Roman" w:cs="Times New Roman"/>
        </w:rPr>
        <w:t xml:space="preserve"> om når det lønner seg å lade bilen.</w:t>
      </w:r>
    </w:p>
    <w:p w14:paraId="5CC166BB" w14:textId="43A07947" w:rsidR="001D35A0" w:rsidRPr="007834E1" w:rsidRDefault="00AD7BE7" w:rsidP="00A24A9A">
      <w:pPr>
        <w:spacing w:line="360" w:lineRule="auto"/>
        <w:rPr>
          <w:rFonts w:ascii="Times New Roman" w:hAnsi="Times New Roman" w:cs="Times New Roman"/>
        </w:rPr>
      </w:pPr>
      <w:r w:rsidRPr="007834E1">
        <w:rPr>
          <w:rFonts w:ascii="Times New Roman" w:hAnsi="Times New Roman" w:cs="Times New Roman"/>
        </w:rPr>
        <w:t xml:space="preserve">Dokumentet </w:t>
      </w:r>
      <w:r w:rsidR="00BC50CB" w:rsidRPr="007834E1">
        <w:rPr>
          <w:rFonts w:ascii="Times New Roman" w:hAnsi="Times New Roman" w:cs="Times New Roman"/>
        </w:rPr>
        <w:t xml:space="preserve">beskriver hele utviklingsprosessen fra kravspesifikasjon </w:t>
      </w:r>
      <w:r w:rsidR="00403AEB" w:rsidRPr="007834E1">
        <w:rPr>
          <w:rFonts w:ascii="Times New Roman" w:hAnsi="Times New Roman" w:cs="Times New Roman"/>
        </w:rPr>
        <w:t>til</w:t>
      </w:r>
      <w:r w:rsidR="00BC50CB" w:rsidRPr="007834E1">
        <w:rPr>
          <w:rFonts w:ascii="Times New Roman" w:hAnsi="Times New Roman" w:cs="Times New Roman"/>
        </w:rPr>
        <w:t xml:space="preserve"> ferdig prototype. </w:t>
      </w:r>
      <w:r w:rsidR="00E92A78" w:rsidRPr="007834E1">
        <w:rPr>
          <w:rFonts w:ascii="Times New Roman" w:hAnsi="Times New Roman" w:cs="Times New Roman"/>
        </w:rPr>
        <w:t xml:space="preserve">Videre beskriver det kjernesystemet </w:t>
      </w:r>
      <w:r w:rsidR="009D3361" w:rsidRPr="007834E1">
        <w:rPr>
          <w:rFonts w:ascii="Times New Roman" w:hAnsi="Times New Roman" w:cs="Times New Roman"/>
        </w:rPr>
        <w:t xml:space="preserve">og funksjonene som er nødvendig for at kunden </w:t>
      </w:r>
      <w:r w:rsidR="00C50499" w:rsidRPr="007834E1">
        <w:rPr>
          <w:rFonts w:ascii="Times New Roman" w:hAnsi="Times New Roman" w:cs="Times New Roman"/>
        </w:rPr>
        <w:t xml:space="preserve">skal </w:t>
      </w:r>
      <w:r w:rsidR="0030498C" w:rsidRPr="007834E1">
        <w:rPr>
          <w:rFonts w:ascii="Times New Roman" w:hAnsi="Times New Roman" w:cs="Times New Roman"/>
        </w:rPr>
        <w:t>forstå hvordan produ</w:t>
      </w:r>
      <w:r w:rsidR="00F82051" w:rsidRPr="007834E1">
        <w:rPr>
          <w:rFonts w:ascii="Times New Roman" w:hAnsi="Times New Roman" w:cs="Times New Roman"/>
        </w:rPr>
        <w:t>ktet fungerer, og hvordan man eventuelt kan bygge videre på det.</w:t>
      </w:r>
      <w:r w:rsidR="0050646D" w:rsidRPr="007834E1">
        <w:rPr>
          <w:rFonts w:ascii="Times New Roman" w:hAnsi="Times New Roman" w:cs="Times New Roman"/>
        </w:rPr>
        <w:t xml:space="preserve"> </w:t>
      </w:r>
      <w:r w:rsidR="00BC50CB" w:rsidRPr="007834E1">
        <w:rPr>
          <w:rFonts w:ascii="Times New Roman" w:hAnsi="Times New Roman" w:cs="Times New Roman"/>
        </w:rPr>
        <w:t>Det inneholder detaljer om systemets funksjonalitet, tekniske krav</w:t>
      </w:r>
      <w:r w:rsidR="00AD494A" w:rsidRPr="007834E1">
        <w:rPr>
          <w:rFonts w:ascii="Times New Roman" w:hAnsi="Times New Roman" w:cs="Times New Roman"/>
        </w:rPr>
        <w:t xml:space="preserve">, arkitektur, testing </w:t>
      </w:r>
      <w:r w:rsidR="00387389" w:rsidRPr="007834E1">
        <w:rPr>
          <w:rFonts w:ascii="Times New Roman" w:hAnsi="Times New Roman" w:cs="Times New Roman"/>
        </w:rPr>
        <w:t xml:space="preserve">og hvordan vi har gått fram for å komme </w:t>
      </w:r>
      <w:r w:rsidR="00627F59" w:rsidRPr="007834E1">
        <w:rPr>
          <w:rFonts w:ascii="Times New Roman" w:hAnsi="Times New Roman" w:cs="Times New Roman"/>
        </w:rPr>
        <w:t xml:space="preserve">fram til en løsning som tilfredsstiller kundens behov. </w:t>
      </w:r>
    </w:p>
    <w:p w14:paraId="20EEE471" w14:textId="52FD4C7B" w:rsidR="002F373B" w:rsidRPr="007834E1" w:rsidRDefault="002F373B" w:rsidP="00A24A9A">
      <w:pPr>
        <w:spacing w:line="360" w:lineRule="auto"/>
        <w:rPr>
          <w:rFonts w:ascii="Times New Roman" w:hAnsi="Times New Roman" w:cs="Times New Roman"/>
        </w:rPr>
      </w:pPr>
      <w:r w:rsidRPr="007834E1">
        <w:rPr>
          <w:rFonts w:ascii="Times New Roman" w:hAnsi="Times New Roman" w:cs="Times New Roman"/>
        </w:rPr>
        <w:t>Denne dokumentasjonen har derfor to formål: Å demonstrere hvordan et teknologisk konsept kan gå fra idé til prototype, og å vise hvordan et solid fundament kan legges for videreutvikling. Det er vår forhåpning at dette arbeidet ikke bare dekker oppdragsgivers behov, men også inspirerer til videre innovasjon innen smart energistyring og bærekraftig teknologi.</w:t>
      </w:r>
    </w:p>
    <w:p w14:paraId="5BA2648B" w14:textId="77777777" w:rsidR="00D95877" w:rsidRPr="007834E1" w:rsidRDefault="00D95877" w:rsidP="00A24A9A">
      <w:pPr>
        <w:spacing w:line="360" w:lineRule="auto"/>
        <w:rPr>
          <w:rFonts w:ascii="Times New Roman" w:hAnsi="Times New Roman" w:cs="Times New Roman"/>
        </w:rPr>
      </w:pPr>
    </w:p>
    <w:p w14:paraId="7F3F865C" w14:textId="35C8A3CD" w:rsidR="00E14695" w:rsidRPr="00A6281D" w:rsidRDefault="00E14695" w:rsidP="00A24A9A">
      <w:pPr>
        <w:spacing w:line="360" w:lineRule="auto"/>
        <w:rPr>
          <w:rFonts w:ascii="Times New Roman" w:hAnsi="Times New Roman" w:cs="Times New Roman"/>
          <w:b/>
          <w:color w:val="FF0000"/>
          <w:u w:val="single"/>
        </w:rPr>
      </w:pPr>
      <w:r w:rsidRPr="00A6281D">
        <w:rPr>
          <w:rFonts w:ascii="Times New Roman" w:hAnsi="Times New Roman" w:cs="Times New Roman"/>
          <w:b/>
          <w:color w:val="FF0000"/>
          <w:u w:val="single"/>
        </w:rPr>
        <w:t>Skriv videre</w:t>
      </w:r>
    </w:p>
    <w:p w14:paraId="0AEEF843" w14:textId="042C32F6" w:rsidR="007D62F8" w:rsidRPr="007834E1" w:rsidRDefault="00E80FF8" w:rsidP="00A24A9A">
      <w:pPr>
        <w:spacing w:line="360" w:lineRule="auto"/>
        <w:rPr>
          <w:rFonts w:ascii="Times New Roman" w:hAnsi="Times New Roman" w:cs="Times New Roman"/>
        </w:rPr>
      </w:pPr>
      <w:r w:rsidRPr="007834E1">
        <w:rPr>
          <w:rFonts w:ascii="Times New Roman" w:hAnsi="Times New Roman" w:cs="Times New Roman"/>
        </w:rPr>
        <w:br w:type="page"/>
      </w:r>
    </w:p>
    <w:p w14:paraId="0CC6177D" w14:textId="7CB8FFB2" w:rsidR="009D1222" w:rsidRPr="007834E1" w:rsidRDefault="00E9716C" w:rsidP="00D757B6">
      <w:pPr>
        <w:pStyle w:val="Overskrift1"/>
        <w:spacing w:line="360" w:lineRule="auto"/>
        <w:jc w:val="center"/>
        <w:rPr>
          <w:rFonts w:ascii="Times New Roman" w:hAnsi="Times New Roman" w:cs="Times New Roman"/>
          <w:color w:val="auto"/>
        </w:rPr>
      </w:pPr>
      <w:bookmarkStart w:id="1" w:name="_Toc182679586"/>
      <w:r w:rsidRPr="007834E1">
        <w:rPr>
          <w:rFonts w:ascii="Times New Roman" w:hAnsi="Times New Roman" w:cs="Times New Roman"/>
          <w:color w:val="auto"/>
        </w:rPr>
        <w:lastRenderedPageBreak/>
        <w:t>Problemstilling:</w:t>
      </w:r>
      <w:r w:rsidR="000B78A1" w:rsidRPr="007834E1">
        <w:rPr>
          <w:rFonts w:ascii="Times New Roman" w:hAnsi="Times New Roman" w:cs="Times New Roman"/>
          <w:color w:val="auto"/>
        </w:rPr>
        <w:t xml:space="preserve"> Emil</w:t>
      </w:r>
      <w:bookmarkEnd w:id="1"/>
    </w:p>
    <w:p w14:paraId="3FCFB5C2" w14:textId="2E4DE52B" w:rsidR="001D35A0" w:rsidRPr="007834E1" w:rsidRDefault="001D35A0" w:rsidP="00D757B6">
      <w:pPr>
        <w:spacing w:line="360" w:lineRule="auto"/>
        <w:rPr>
          <w:rFonts w:ascii="Times New Roman" w:hAnsi="Times New Roman" w:cs="Times New Roman"/>
        </w:rPr>
      </w:pPr>
      <w:r w:rsidRPr="007834E1">
        <w:rPr>
          <w:rFonts w:ascii="Times New Roman" w:hAnsi="Times New Roman" w:cs="Times New Roman"/>
        </w:rPr>
        <w:t>Problemstillingen vi sto ovenf</w:t>
      </w:r>
      <w:r w:rsidR="002252EA" w:rsidRPr="007834E1">
        <w:rPr>
          <w:rFonts w:ascii="Times New Roman" w:hAnsi="Times New Roman" w:cs="Times New Roman"/>
        </w:rPr>
        <w:t>or som ledet oss til idéen</w:t>
      </w:r>
      <w:r w:rsidR="000139AC" w:rsidRPr="007834E1">
        <w:rPr>
          <w:rFonts w:ascii="Times New Roman" w:hAnsi="Times New Roman" w:cs="Times New Roman"/>
        </w:rPr>
        <w:t xml:space="preserve"> vår </w:t>
      </w:r>
      <w:r w:rsidR="000D1315" w:rsidRPr="007834E1">
        <w:rPr>
          <w:rFonts w:ascii="Times New Roman" w:hAnsi="Times New Roman" w:cs="Times New Roman"/>
        </w:rPr>
        <w:t xml:space="preserve">handlet mye om </w:t>
      </w:r>
      <w:r w:rsidR="00C819DB" w:rsidRPr="007834E1">
        <w:rPr>
          <w:rFonts w:ascii="Times New Roman" w:hAnsi="Times New Roman" w:cs="Times New Roman"/>
        </w:rPr>
        <w:t>alminnelighet og åpenhet</w:t>
      </w:r>
      <w:r w:rsidR="00332781" w:rsidRPr="007834E1">
        <w:rPr>
          <w:rFonts w:ascii="Times New Roman" w:hAnsi="Times New Roman" w:cs="Times New Roman"/>
        </w:rPr>
        <w:t xml:space="preserve">. </w:t>
      </w:r>
      <w:r w:rsidR="003C769A" w:rsidRPr="007834E1">
        <w:rPr>
          <w:rFonts w:ascii="Times New Roman" w:hAnsi="Times New Roman" w:cs="Times New Roman"/>
        </w:rPr>
        <w:t xml:space="preserve">I dag er det ikke uvanlig at strømaktører </w:t>
      </w:r>
      <w:r w:rsidR="00DD1F54" w:rsidRPr="007834E1">
        <w:rPr>
          <w:rFonts w:ascii="Times New Roman" w:hAnsi="Times New Roman" w:cs="Times New Roman"/>
        </w:rPr>
        <w:t>har egne applikasjoner og tjenester for sine strømkunder</w:t>
      </w:r>
      <w:r w:rsidR="0039511C" w:rsidRPr="007834E1">
        <w:rPr>
          <w:rFonts w:ascii="Times New Roman" w:hAnsi="Times New Roman" w:cs="Times New Roman"/>
        </w:rPr>
        <w:t xml:space="preserve">. I disse applikasjonene finner man som regel </w:t>
      </w:r>
      <w:r w:rsidR="00EA3427" w:rsidRPr="007834E1">
        <w:rPr>
          <w:rFonts w:ascii="Times New Roman" w:hAnsi="Times New Roman" w:cs="Times New Roman"/>
        </w:rPr>
        <w:t xml:space="preserve">funksjoner som smart-lading </w:t>
      </w:r>
      <w:r w:rsidR="00B372E4" w:rsidRPr="007834E1">
        <w:rPr>
          <w:rFonts w:ascii="Times New Roman" w:hAnsi="Times New Roman" w:cs="Times New Roman"/>
        </w:rPr>
        <w:t xml:space="preserve">og andre </w:t>
      </w:r>
      <w:r w:rsidR="006175DB" w:rsidRPr="007834E1">
        <w:rPr>
          <w:rFonts w:ascii="Times New Roman" w:hAnsi="Times New Roman" w:cs="Times New Roman"/>
        </w:rPr>
        <w:t>mulighet</w:t>
      </w:r>
      <w:r w:rsidR="007B2731" w:rsidRPr="007834E1">
        <w:rPr>
          <w:rFonts w:ascii="Times New Roman" w:hAnsi="Times New Roman" w:cs="Times New Roman"/>
        </w:rPr>
        <w:t>er</w:t>
      </w:r>
      <w:r w:rsidR="006175DB" w:rsidRPr="007834E1">
        <w:rPr>
          <w:rFonts w:ascii="Times New Roman" w:hAnsi="Times New Roman" w:cs="Times New Roman"/>
        </w:rPr>
        <w:t xml:space="preserve"> for assistanse rundt lading. </w:t>
      </w:r>
      <w:r w:rsidR="00F5328D" w:rsidRPr="007834E1">
        <w:rPr>
          <w:rFonts w:ascii="Times New Roman" w:hAnsi="Times New Roman" w:cs="Times New Roman"/>
        </w:rPr>
        <w:t xml:space="preserve">Disse er derimot </w:t>
      </w:r>
      <w:r w:rsidR="00296BA0" w:rsidRPr="007834E1">
        <w:rPr>
          <w:rFonts w:ascii="Times New Roman" w:hAnsi="Times New Roman" w:cs="Times New Roman"/>
        </w:rPr>
        <w:t xml:space="preserve">veldig lukkede løsninger og krever ofte ekstra tilbehør eller fysiske produkter </w:t>
      </w:r>
      <w:r w:rsidR="008B6A6F" w:rsidRPr="007834E1">
        <w:rPr>
          <w:rFonts w:ascii="Times New Roman" w:hAnsi="Times New Roman" w:cs="Times New Roman"/>
        </w:rPr>
        <w:t>fra aktøren direkte, eller fra produsenter som støttes av strømselskapet.</w:t>
      </w:r>
      <w:r w:rsidR="00F90778" w:rsidRPr="007834E1">
        <w:rPr>
          <w:rFonts w:ascii="Times New Roman" w:hAnsi="Times New Roman" w:cs="Times New Roman"/>
        </w:rPr>
        <w:t xml:space="preserve"> Orde</w:t>
      </w:r>
      <w:r w:rsidR="003C300F" w:rsidRPr="007834E1">
        <w:rPr>
          <w:rFonts w:ascii="Times New Roman" w:hAnsi="Times New Roman" w:cs="Times New Roman"/>
        </w:rPr>
        <w:t>ne</w:t>
      </w:r>
      <w:r w:rsidR="00F90778" w:rsidRPr="007834E1">
        <w:rPr>
          <w:rFonts w:ascii="Times New Roman" w:hAnsi="Times New Roman" w:cs="Times New Roman"/>
        </w:rPr>
        <w:t xml:space="preserve"> «lukkede</w:t>
      </w:r>
      <w:r w:rsidR="003C300F" w:rsidRPr="007834E1">
        <w:rPr>
          <w:rFonts w:ascii="Times New Roman" w:hAnsi="Times New Roman" w:cs="Times New Roman"/>
        </w:rPr>
        <w:t xml:space="preserve"> løsninger</w:t>
      </w:r>
      <w:r w:rsidR="00F90778" w:rsidRPr="007834E1">
        <w:rPr>
          <w:rFonts w:ascii="Times New Roman" w:hAnsi="Times New Roman" w:cs="Times New Roman"/>
        </w:rPr>
        <w:t xml:space="preserve">» refererer her til </w:t>
      </w:r>
      <w:r w:rsidR="008856B4" w:rsidRPr="007834E1">
        <w:rPr>
          <w:rFonts w:ascii="Times New Roman" w:hAnsi="Times New Roman" w:cs="Times New Roman"/>
        </w:rPr>
        <w:t xml:space="preserve">at </w:t>
      </w:r>
      <w:r w:rsidR="00F749CA" w:rsidRPr="007834E1">
        <w:rPr>
          <w:rFonts w:ascii="Times New Roman" w:hAnsi="Times New Roman" w:cs="Times New Roman"/>
        </w:rPr>
        <w:t>funksjonen</w:t>
      </w:r>
      <w:r w:rsidR="003C300F" w:rsidRPr="007834E1">
        <w:rPr>
          <w:rFonts w:ascii="Times New Roman" w:hAnsi="Times New Roman" w:cs="Times New Roman"/>
        </w:rPr>
        <w:t>e</w:t>
      </w:r>
      <w:r w:rsidR="00F749CA" w:rsidRPr="007834E1">
        <w:rPr>
          <w:rFonts w:ascii="Times New Roman" w:hAnsi="Times New Roman" w:cs="Times New Roman"/>
        </w:rPr>
        <w:t xml:space="preserve"> </w:t>
      </w:r>
      <w:r w:rsidR="004E773E">
        <w:rPr>
          <w:rFonts w:ascii="Times New Roman" w:hAnsi="Times New Roman" w:cs="Times New Roman"/>
        </w:rPr>
        <w:t>som man</w:t>
      </w:r>
      <w:r w:rsidR="003C300F" w:rsidRPr="007834E1">
        <w:rPr>
          <w:rFonts w:ascii="Times New Roman" w:hAnsi="Times New Roman" w:cs="Times New Roman"/>
        </w:rPr>
        <w:t xml:space="preserve"> noen ganger finner i slike applikasjoner, ikke </w:t>
      </w:r>
      <w:r w:rsidR="00A40204" w:rsidRPr="007834E1">
        <w:rPr>
          <w:rFonts w:ascii="Times New Roman" w:hAnsi="Times New Roman" w:cs="Times New Roman"/>
        </w:rPr>
        <w:t xml:space="preserve">er tilgjengelig </w:t>
      </w:r>
      <w:r w:rsidR="003C300F" w:rsidRPr="007834E1">
        <w:rPr>
          <w:rFonts w:ascii="Times New Roman" w:hAnsi="Times New Roman" w:cs="Times New Roman"/>
        </w:rPr>
        <w:t>for alle</w:t>
      </w:r>
      <w:r w:rsidR="00114BAC" w:rsidRPr="007834E1">
        <w:rPr>
          <w:rFonts w:ascii="Times New Roman" w:hAnsi="Times New Roman" w:cs="Times New Roman"/>
        </w:rPr>
        <w:t>.</w:t>
      </w:r>
    </w:p>
    <w:p w14:paraId="6976D519" w14:textId="6F9CD385" w:rsidR="009D1222" w:rsidRPr="007834E1" w:rsidRDefault="00E733E8" w:rsidP="00D757B6">
      <w:pPr>
        <w:spacing w:line="360" w:lineRule="auto"/>
        <w:rPr>
          <w:rFonts w:ascii="Times New Roman" w:hAnsi="Times New Roman" w:cs="Times New Roman"/>
        </w:rPr>
      </w:pPr>
      <w:r w:rsidRPr="007834E1">
        <w:rPr>
          <w:rFonts w:ascii="Times New Roman" w:hAnsi="Times New Roman" w:cs="Times New Roman"/>
        </w:rPr>
        <w:t>Vi tenkte derfor</w:t>
      </w:r>
      <w:r w:rsidR="002A2F84" w:rsidRPr="007834E1">
        <w:rPr>
          <w:rFonts w:ascii="Times New Roman" w:hAnsi="Times New Roman" w:cs="Times New Roman"/>
        </w:rPr>
        <w:t xml:space="preserve">: </w:t>
      </w:r>
      <w:r w:rsidR="003D7F2F" w:rsidRPr="007834E1">
        <w:rPr>
          <w:rFonts w:ascii="Times New Roman" w:hAnsi="Times New Roman" w:cs="Times New Roman"/>
        </w:rPr>
        <w:t>«Hvordan kan vi utvikle en åpen og brukervennlig løsning for elbillading som eliminerer avhengigheten av proprietære løsninger og spesifikke strømselskaper, samtidig som den tilbyr avanserte funksjoner som optimalisert lading og strømprisanalyse?»</w:t>
      </w:r>
      <w:r w:rsidR="009D1222" w:rsidRPr="007834E1">
        <w:rPr>
          <w:rFonts w:ascii="Times New Roman" w:hAnsi="Times New Roman" w:cs="Times New Roman"/>
        </w:rPr>
        <w:br w:type="page"/>
      </w:r>
    </w:p>
    <w:p w14:paraId="5E4544B8" w14:textId="1D21E68B" w:rsidR="00E241D8" w:rsidRPr="007834E1" w:rsidRDefault="00141697" w:rsidP="00D757B6">
      <w:pPr>
        <w:pStyle w:val="Overskrift1"/>
        <w:spacing w:line="360" w:lineRule="auto"/>
        <w:jc w:val="center"/>
        <w:rPr>
          <w:rFonts w:ascii="Times New Roman" w:hAnsi="Times New Roman" w:cs="Times New Roman"/>
          <w:color w:val="auto"/>
        </w:rPr>
      </w:pPr>
      <w:bookmarkStart w:id="2" w:name="_Toc182679587"/>
      <w:r w:rsidRPr="007834E1">
        <w:rPr>
          <w:rFonts w:ascii="Times New Roman" w:hAnsi="Times New Roman" w:cs="Times New Roman"/>
          <w:color w:val="auto"/>
        </w:rPr>
        <w:lastRenderedPageBreak/>
        <w:t>Løsningsbeskrivelse:</w:t>
      </w:r>
      <w:r w:rsidR="003F6789" w:rsidRPr="007834E1">
        <w:rPr>
          <w:rFonts w:ascii="Times New Roman" w:hAnsi="Times New Roman" w:cs="Times New Roman"/>
          <w:color w:val="auto"/>
        </w:rPr>
        <w:t xml:space="preserve"> Emil</w:t>
      </w:r>
      <w:bookmarkEnd w:id="2"/>
    </w:p>
    <w:p w14:paraId="6ACF7D69" w14:textId="77777777" w:rsidR="00141697" w:rsidRPr="007834E1" w:rsidRDefault="00141697" w:rsidP="00D757B6">
      <w:pPr>
        <w:pStyle w:val="Listeavsnitt"/>
        <w:numPr>
          <w:ilvl w:val="0"/>
          <w:numId w:val="1"/>
        </w:numPr>
        <w:spacing w:line="360" w:lineRule="auto"/>
        <w:rPr>
          <w:rFonts w:ascii="Times New Roman" w:hAnsi="Times New Roman" w:cs="Times New Roman"/>
          <w:sz w:val="18"/>
          <w:szCs w:val="18"/>
        </w:rPr>
      </w:pPr>
      <w:r w:rsidRPr="007834E1">
        <w:rPr>
          <w:rFonts w:ascii="Times New Roman" w:hAnsi="Times New Roman" w:cs="Times New Roman"/>
          <w:sz w:val="18"/>
          <w:szCs w:val="18"/>
        </w:rPr>
        <w:t>Forklar løsningen nøye</w:t>
      </w:r>
    </w:p>
    <w:p w14:paraId="2B050771" w14:textId="77777777" w:rsidR="00F74ECE" w:rsidRPr="007834E1" w:rsidRDefault="00F74ECE" w:rsidP="00D757B6">
      <w:pPr>
        <w:pStyle w:val="Listeavsnitt"/>
        <w:numPr>
          <w:ilvl w:val="0"/>
          <w:numId w:val="1"/>
        </w:numPr>
        <w:spacing w:line="360" w:lineRule="auto"/>
        <w:rPr>
          <w:rFonts w:ascii="Times New Roman" w:hAnsi="Times New Roman" w:cs="Times New Roman"/>
          <w:sz w:val="18"/>
          <w:szCs w:val="18"/>
        </w:rPr>
      </w:pPr>
      <w:r w:rsidRPr="007834E1">
        <w:rPr>
          <w:rFonts w:ascii="Times New Roman" w:hAnsi="Times New Roman" w:cs="Times New Roman"/>
          <w:sz w:val="18"/>
          <w:szCs w:val="18"/>
        </w:rPr>
        <w:t>Overordnet beskrivelse av systemet som skal utvikles.</w:t>
      </w:r>
    </w:p>
    <w:p w14:paraId="7AFB53A9" w14:textId="77777777" w:rsidR="00F74ECE" w:rsidRPr="007834E1" w:rsidRDefault="00F74ECE" w:rsidP="00D757B6">
      <w:pPr>
        <w:pStyle w:val="Listeavsnitt"/>
        <w:numPr>
          <w:ilvl w:val="0"/>
          <w:numId w:val="1"/>
        </w:numPr>
        <w:spacing w:line="360" w:lineRule="auto"/>
        <w:rPr>
          <w:rFonts w:ascii="Times New Roman" w:hAnsi="Times New Roman" w:cs="Times New Roman"/>
          <w:sz w:val="18"/>
          <w:szCs w:val="18"/>
        </w:rPr>
      </w:pPr>
      <w:r w:rsidRPr="007834E1">
        <w:rPr>
          <w:rFonts w:ascii="Times New Roman" w:hAnsi="Times New Roman" w:cs="Times New Roman"/>
          <w:sz w:val="18"/>
          <w:szCs w:val="18"/>
        </w:rPr>
        <w:t>Hvordan løsningen oppfyller kundens behov.</w:t>
      </w:r>
    </w:p>
    <w:p w14:paraId="72986326" w14:textId="16C583E4" w:rsidR="00F74ECE" w:rsidRPr="007834E1" w:rsidRDefault="00F74ECE" w:rsidP="00D757B6">
      <w:pPr>
        <w:pStyle w:val="Listeavsnitt"/>
        <w:numPr>
          <w:ilvl w:val="0"/>
          <w:numId w:val="1"/>
        </w:numPr>
        <w:spacing w:line="360" w:lineRule="auto"/>
        <w:rPr>
          <w:rFonts w:ascii="Times New Roman" w:hAnsi="Times New Roman" w:cs="Times New Roman"/>
          <w:sz w:val="18"/>
          <w:szCs w:val="18"/>
        </w:rPr>
      </w:pPr>
      <w:r w:rsidRPr="007834E1">
        <w:rPr>
          <w:rFonts w:ascii="Times New Roman" w:hAnsi="Times New Roman" w:cs="Times New Roman"/>
          <w:sz w:val="18"/>
          <w:szCs w:val="18"/>
        </w:rPr>
        <w:t>Begrensninger og antakelser.</w:t>
      </w:r>
    </w:p>
    <w:p w14:paraId="002811AC" w14:textId="498E80C6" w:rsidR="007834E1" w:rsidRPr="007834E1" w:rsidRDefault="00A06C98" w:rsidP="00D757B6">
      <w:pPr>
        <w:spacing w:line="360" w:lineRule="auto"/>
        <w:rPr>
          <w:rFonts w:ascii="Times New Roman" w:hAnsi="Times New Roman" w:cs="Times New Roman"/>
        </w:rPr>
      </w:pPr>
      <w:r w:rsidRPr="007834E1">
        <w:rPr>
          <w:rFonts w:ascii="Times New Roman" w:hAnsi="Times New Roman" w:cs="Times New Roman"/>
        </w:rPr>
        <w:t xml:space="preserve">For å møte utfordringen i dagens marked med lukkede løsninger for elbillading, har vi valgt å </w:t>
      </w:r>
      <w:r w:rsidR="00AB31B1" w:rsidRPr="007834E1">
        <w:rPr>
          <w:rFonts w:ascii="Times New Roman" w:hAnsi="Times New Roman" w:cs="Times New Roman"/>
        </w:rPr>
        <w:t>tilrettelegge for</w:t>
      </w:r>
      <w:r w:rsidRPr="007834E1">
        <w:rPr>
          <w:rFonts w:ascii="Times New Roman" w:hAnsi="Times New Roman" w:cs="Times New Roman"/>
        </w:rPr>
        <w:t xml:space="preserve"> en åpen og brukervennlig tjeneste som er uavhengig av spesifikke strømselskaper eller eksternt tilbehør</w:t>
      </w:r>
      <w:r w:rsidR="003B4D5A" w:rsidRPr="007834E1">
        <w:rPr>
          <w:rFonts w:ascii="Times New Roman" w:hAnsi="Times New Roman" w:cs="Times New Roman"/>
        </w:rPr>
        <w:t>. Hovedmålet er å tilby en fleksibel løsning som tilpasser seg brukerens behov, uten tekniske barrierer, samtidig som den gjør lading enklere</w:t>
      </w:r>
      <w:r w:rsidR="006B08CE" w:rsidRPr="007834E1">
        <w:rPr>
          <w:rFonts w:ascii="Times New Roman" w:hAnsi="Times New Roman" w:cs="Times New Roman"/>
        </w:rPr>
        <w:t>.</w:t>
      </w:r>
    </w:p>
    <w:p w14:paraId="362F86AB" w14:textId="77777777" w:rsidR="001B2008" w:rsidRDefault="001B2008" w:rsidP="00D757B6">
      <w:pPr>
        <w:pStyle w:val="Overskrift2"/>
        <w:spacing w:line="360" w:lineRule="auto"/>
        <w:rPr>
          <w:rFonts w:ascii="Times New Roman" w:hAnsi="Times New Roman" w:cs="Times New Roman"/>
          <w:color w:val="auto"/>
        </w:rPr>
      </w:pPr>
    </w:p>
    <w:p w14:paraId="7CBEE7A2" w14:textId="14BD1DDE" w:rsidR="00867C16" w:rsidRPr="007834E1" w:rsidRDefault="00521835" w:rsidP="00D757B6">
      <w:pPr>
        <w:pStyle w:val="Overskrift2"/>
        <w:spacing w:line="360" w:lineRule="auto"/>
        <w:rPr>
          <w:rFonts w:ascii="Times New Roman" w:hAnsi="Times New Roman" w:cs="Times New Roman"/>
          <w:color w:val="auto"/>
        </w:rPr>
      </w:pPr>
      <w:bookmarkStart w:id="3" w:name="_Toc182679588"/>
      <w:r w:rsidRPr="007834E1">
        <w:rPr>
          <w:rFonts w:ascii="Times New Roman" w:hAnsi="Times New Roman" w:cs="Times New Roman"/>
          <w:color w:val="auto"/>
        </w:rPr>
        <w:t>Kjernefunksjonalitet:</w:t>
      </w:r>
      <w:bookmarkEnd w:id="3"/>
      <w:r w:rsidRPr="007834E1">
        <w:rPr>
          <w:rFonts w:ascii="Times New Roman" w:hAnsi="Times New Roman" w:cs="Times New Roman"/>
          <w:color w:val="auto"/>
        </w:rPr>
        <w:t xml:space="preserve"> </w:t>
      </w:r>
    </w:p>
    <w:p w14:paraId="19E1C3AD" w14:textId="1FCB779D" w:rsidR="00665D74" w:rsidRPr="007834E1" w:rsidRDefault="00275710" w:rsidP="00D757B6">
      <w:pPr>
        <w:spacing w:line="360" w:lineRule="auto"/>
        <w:rPr>
          <w:rFonts w:ascii="Times New Roman" w:hAnsi="Times New Roman" w:cs="Times New Roman"/>
        </w:rPr>
      </w:pPr>
      <w:r w:rsidRPr="007834E1">
        <w:rPr>
          <w:rFonts w:ascii="Times New Roman" w:hAnsi="Times New Roman" w:cs="Times New Roman"/>
        </w:rPr>
        <w:t>Produktets kjernefunksjonalitet er å varsle brukeren når bilen bør lades. Dette kan gjøres på flere måter</w:t>
      </w:r>
      <w:r w:rsidR="00665D74" w:rsidRPr="007834E1">
        <w:rPr>
          <w:rFonts w:ascii="Times New Roman" w:hAnsi="Times New Roman" w:cs="Times New Roman"/>
        </w:rPr>
        <w:t xml:space="preserve">, men hovedsakelig </w:t>
      </w:r>
      <w:r w:rsidR="00395584" w:rsidRPr="007834E1">
        <w:rPr>
          <w:rFonts w:ascii="Times New Roman" w:hAnsi="Times New Roman" w:cs="Times New Roman"/>
        </w:rPr>
        <w:t>basert på disse</w:t>
      </w:r>
      <w:r w:rsidR="00F4472C" w:rsidRPr="007834E1">
        <w:rPr>
          <w:rFonts w:ascii="Times New Roman" w:hAnsi="Times New Roman" w:cs="Times New Roman"/>
        </w:rPr>
        <w:t xml:space="preserve"> verdiene</w:t>
      </w:r>
      <w:r w:rsidR="00395584" w:rsidRPr="007834E1">
        <w:rPr>
          <w:rFonts w:ascii="Times New Roman" w:hAnsi="Times New Roman" w:cs="Times New Roman"/>
        </w:rPr>
        <w:t>:</w:t>
      </w:r>
    </w:p>
    <w:p w14:paraId="6F22BCD2" w14:textId="6672E49F" w:rsidR="00395584" w:rsidRPr="007834E1" w:rsidRDefault="00395584" w:rsidP="00D757B6">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Gjenværende batteriprosent på bilen</w:t>
      </w:r>
    </w:p>
    <w:p w14:paraId="47DEA06B" w14:textId="77DB7B72" w:rsidR="00395584" w:rsidRPr="007834E1" w:rsidRDefault="007834E1" w:rsidP="00D757B6">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Tidligere, gjeldene</w:t>
      </w:r>
      <w:r w:rsidR="00395584" w:rsidRPr="007834E1">
        <w:rPr>
          <w:rFonts w:ascii="Times New Roman" w:hAnsi="Times New Roman" w:cs="Times New Roman"/>
        </w:rPr>
        <w:t xml:space="preserve"> og fremtidige strømpriser</w:t>
      </w:r>
    </w:p>
    <w:p w14:paraId="3E410DA7" w14:textId="0043A3FE" w:rsidR="007834E1" w:rsidRPr="008B7EAC" w:rsidRDefault="00D677E2" w:rsidP="00D757B6">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Prognoser for prisutvikling</w:t>
      </w:r>
    </w:p>
    <w:p w14:paraId="7EAB8292" w14:textId="77777777" w:rsidR="001B2008" w:rsidRDefault="001B2008" w:rsidP="00D757B6">
      <w:pPr>
        <w:pStyle w:val="Overskrift2"/>
        <w:spacing w:line="360" w:lineRule="auto"/>
        <w:rPr>
          <w:rFonts w:ascii="Times New Roman" w:hAnsi="Times New Roman" w:cs="Times New Roman"/>
          <w:color w:val="auto"/>
        </w:rPr>
      </w:pPr>
    </w:p>
    <w:p w14:paraId="6CF21EB4" w14:textId="57554E59" w:rsidR="007834E1" w:rsidRPr="00081971" w:rsidRDefault="00867C16" w:rsidP="00D757B6">
      <w:pPr>
        <w:pStyle w:val="Overskrift2"/>
        <w:spacing w:line="360" w:lineRule="auto"/>
        <w:rPr>
          <w:rFonts w:ascii="Times New Roman" w:hAnsi="Times New Roman" w:cs="Times New Roman"/>
          <w:color w:val="auto"/>
        </w:rPr>
      </w:pPr>
      <w:bookmarkStart w:id="4" w:name="_Toc182679589"/>
      <w:r w:rsidRPr="007834E1">
        <w:rPr>
          <w:rFonts w:ascii="Times New Roman" w:hAnsi="Times New Roman" w:cs="Times New Roman"/>
          <w:color w:val="auto"/>
        </w:rPr>
        <w:t>Åpen og fleksibe</w:t>
      </w:r>
      <w:r w:rsidRPr="00081971">
        <w:rPr>
          <w:rFonts w:ascii="Times New Roman" w:hAnsi="Times New Roman" w:cs="Times New Roman"/>
          <w:color w:val="auto"/>
        </w:rPr>
        <w:t xml:space="preserve">l </w:t>
      </w:r>
      <w:proofErr w:type="spellStart"/>
      <w:r w:rsidRPr="00081971">
        <w:rPr>
          <w:rFonts w:ascii="Times New Roman" w:hAnsi="Times New Roman" w:cs="Times New Roman"/>
          <w:color w:val="auto"/>
        </w:rPr>
        <w:t>flatform</w:t>
      </w:r>
      <w:bookmarkEnd w:id="4"/>
      <w:proofErr w:type="spellEnd"/>
    </w:p>
    <w:p w14:paraId="292D19B9" w14:textId="154087A0" w:rsidR="00867C16" w:rsidRPr="007834E1" w:rsidRDefault="00C81CF8" w:rsidP="00D757B6">
      <w:pPr>
        <w:spacing w:line="360" w:lineRule="auto"/>
        <w:rPr>
          <w:rFonts w:ascii="Times New Roman" w:hAnsi="Times New Roman" w:cs="Times New Roman"/>
        </w:rPr>
      </w:pPr>
      <w:r w:rsidRPr="00081971">
        <w:rPr>
          <w:rFonts w:ascii="Times New Roman" w:hAnsi="Times New Roman" w:cs="Times New Roman"/>
        </w:rPr>
        <w:t xml:space="preserve">I motsetning til eksisterende løsninger som </w:t>
      </w:r>
      <w:proofErr w:type="spellStart"/>
      <w:r w:rsidRPr="00081971">
        <w:rPr>
          <w:rFonts w:ascii="Times New Roman" w:hAnsi="Times New Roman" w:cs="Times New Roman"/>
        </w:rPr>
        <w:t>Vibb</w:t>
      </w:r>
      <w:proofErr w:type="spellEnd"/>
      <w:r w:rsidRPr="00081971">
        <w:rPr>
          <w:rFonts w:ascii="Times New Roman" w:hAnsi="Times New Roman" w:cs="Times New Roman"/>
        </w:rPr>
        <w:t xml:space="preserve"> og </w:t>
      </w:r>
      <w:proofErr w:type="spellStart"/>
      <w:r w:rsidRPr="00081971">
        <w:rPr>
          <w:rFonts w:ascii="Times New Roman" w:hAnsi="Times New Roman" w:cs="Times New Roman"/>
        </w:rPr>
        <w:t>Tibber</w:t>
      </w:r>
      <w:proofErr w:type="spellEnd"/>
      <w:r w:rsidRPr="00081971">
        <w:rPr>
          <w:rFonts w:ascii="Times New Roman" w:hAnsi="Times New Roman" w:cs="Times New Roman"/>
        </w:rPr>
        <w:t xml:space="preserve">, skal ikke dette systemet kreve noen tilknytning til en spesifikk strømleverandør eller innkjøp av kompatible produkter. Dette gjør løsningen tilgjengelig for alle, </w:t>
      </w:r>
      <w:r w:rsidR="00221F48" w:rsidRPr="00081971">
        <w:rPr>
          <w:rFonts w:ascii="Times New Roman" w:hAnsi="Times New Roman" w:cs="Times New Roman"/>
        </w:rPr>
        <w:t>uavhengig</w:t>
      </w:r>
      <w:r w:rsidRPr="00081971">
        <w:rPr>
          <w:rFonts w:ascii="Times New Roman" w:hAnsi="Times New Roman" w:cs="Times New Roman"/>
        </w:rPr>
        <w:t xml:space="preserve"> av hvilket system eller leverandør </w:t>
      </w:r>
      <w:r w:rsidR="00081971" w:rsidRPr="00081971">
        <w:rPr>
          <w:rFonts w:ascii="Times New Roman" w:hAnsi="Times New Roman" w:cs="Times New Roman"/>
        </w:rPr>
        <w:t>de bruker.</w:t>
      </w:r>
    </w:p>
    <w:p w14:paraId="2B2C235C" w14:textId="77777777" w:rsidR="001B2008" w:rsidRDefault="001B2008" w:rsidP="00D757B6">
      <w:pPr>
        <w:pStyle w:val="Overskrift2"/>
        <w:spacing w:line="360" w:lineRule="auto"/>
        <w:rPr>
          <w:rFonts w:ascii="Times New Roman" w:hAnsi="Times New Roman" w:cs="Times New Roman"/>
          <w:color w:val="auto"/>
        </w:rPr>
      </w:pPr>
    </w:p>
    <w:p w14:paraId="2D7D8A61" w14:textId="4F1D1E9C" w:rsidR="00867C16" w:rsidRDefault="00867C16" w:rsidP="00D757B6">
      <w:pPr>
        <w:pStyle w:val="Overskrift2"/>
        <w:spacing w:line="360" w:lineRule="auto"/>
        <w:rPr>
          <w:rFonts w:ascii="Times New Roman" w:hAnsi="Times New Roman" w:cs="Times New Roman"/>
          <w:color w:val="auto"/>
        </w:rPr>
      </w:pPr>
      <w:bookmarkStart w:id="5" w:name="_Toc182679590"/>
      <w:r w:rsidRPr="007834E1">
        <w:rPr>
          <w:rFonts w:ascii="Times New Roman" w:hAnsi="Times New Roman" w:cs="Times New Roman"/>
          <w:color w:val="auto"/>
        </w:rPr>
        <w:t>Data og tilgang</w:t>
      </w:r>
      <w:bookmarkEnd w:id="5"/>
    </w:p>
    <w:p w14:paraId="376A98B9" w14:textId="3B418CE0" w:rsidR="00081971" w:rsidRDefault="004811FA" w:rsidP="00D757B6">
      <w:pPr>
        <w:spacing w:line="360" w:lineRule="auto"/>
        <w:rPr>
          <w:rFonts w:ascii="Times New Roman" w:hAnsi="Times New Roman" w:cs="Times New Roman"/>
        </w:rPr>
      </w:pPr>
      <w:r>
        <w:rPr>
          <w:rFonts w:ascii="Times New Roman" w:hAnsi="Times New Roman" w:cs="Times New Roman"/>
        </w:rPr>
        <w:t xml:space="preserve">For at tjenesten skal fungere </w:t>
      </w:r>
      <w:proofErr w:type="gramStart"/>
      <w:r>
        <w:rPr>
          <w:rFonts w:ascii="Times New Roman" w:hAnsi="Times New Roman" w:cs="Times New Roman"/>
        </w:rPr>
        <w:t>optimalt</w:t>
      </w:r>
      <w:proofErr w:type="gramEnd"/>
      <w:r>
        <w:rPr>
          <w:rFonts w:ascii="Times New Roman" w:hAnsi="Times New Roman" w:cs="Times New Roman"/>
        </w:rPr>
        <w:t xml:space="preserve"> kreves det </w:t>
      </w:r>
      <w:r w:rsidR="009C0954">
        <w:rPr>
          <w:rFonts w:ascii="Times New Roman" w:hAnsi="Times New Roman" w:cs="Times New Roman"/>
        </w:rPr>
        <w:t xml:space="preserve">visse data og tilganger fra brukeren. Disse er </w:t>
      </w:r>
      <w:r w:rsidR="00A42D3A">
        <w:rPr>
          <w:rFonts w:ascii="Times New Roman" w:hAnsi="Times New Roman" w:cs="Times New Roman"/>
        </w:rPr>
        <w:t>hovedpunktene:</w:t>
      </w:r>
    </w:p>
    <w:p w14:paraId="3B81D35B" w14:textId="6FAA8F85" w:rsidR="00A42D3A" w:rsidRDefault="0059608A"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Posisjonstilgang: For å avgjøre når brukeren ankommer hjemmet.</w:t>
      </w:r>
    </w:p>
    <w:p w14:paraId="21EE683E" w14:textId="1E60454F" w:rsidR="0059608A" w:rsidRDefault="0059608A"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Strømdata: For nåværende og estimerte priser.</w:t>
      </w:r>
    </w:p>
    <w:p w14:paraId="5DC1291F" w14:textId="028CCC9D" w:rsidR="00867C16" w:rsidRPr="008B7EAC" w:rsidRDefault="0059608A"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 xml:space="preserve">Batteriprosent: For å sikre at varsler er relevante </w:t>
      </w:r>
      <w:r w:rsidR="00FB065D">
        <w:rPr>
          <w:rFonts w:ascii="Times New Roman" w:hAnsi="Times New Roman" w:cs="Times New Roman"/>
        </w:rPr>
        <w:t>og ikke sendes unødvendig.</w:t>
      </w:r>
    </w:p>
    <w:p w14:paraId="5007EB8E" w14:textId="77777777" w:rsidR="001B2008" w:rsidRDefault="001B2008" w:rsidP="00D757B6">
      <w:pPr>
        <w:pStyle w:val="Overskrift2"/>
        <w:spacing w:line="360" w:lineRule="auto"/>
        <w:rPr>
          <w:rFonts w:ascii="Times New Roman" w:hAnsi="Times New Roman" w:cs="Times New Roman"/>
          <w:color w:val="auto"/>
        </w:rPr>
      </w:pPr>
    </w:p>
    <w:p w14:paraId="1D8451C2" w14:textId="5AE47675" w:rsidR="00867C16" w:rsidRDefault="00867C16" w:rsidP="00D757B6">
      <w:pPr>
        <w:pStyle w:val="Overskrift2"/>
        <w:spacing w:line="360" w:lineRule="auto"/>
        <w:rPr>
          <w:rFonts w:ascii="Times New Roman" w:hAnsi="Times New Roman" w:cs="Times New Roman"/>
          <w:color w:val="auto"/>
        </w:rPr>
      </w:pPr>
      <w:bookmarkStart w:id="6" w:name="_Toc182679591"/>
      <w:r w:rsidRPr="007834E1">
        <w:rPr>
          <w:rFonts w:ascii="Times New Roman" w:hAnsi="Times New Roman" w:cs="Times New Roman"/>
          <w:color w:val="auto"/>
        </w:rPr>
        <w:t>Ekspanderbarhet</w:t>
      </w:r>
      <w:r w:rsidR="008E0D86" w:rsidRPr="007834E1">
        <w:rPr>
          <w:rFonts w:ascii="Times New Roman" w:hAnsi="Times New Roman" w:cs="Times New Roman"/>
          <w:color w:val="auto"/>
        </w:rPr>
        <w:t xml:space="preserve"> og antakelser</w:t>
      </w:r>
      <w:bookmarkEnd w:id="6"/>
    </w:p>
    <w:p w14:paraId="78599C82" w14:textId="7DDAB3E9" w:rsidR="008B7EAC" w:rsidRDefault="002554C2" w:rsidP="00D757B6">
      <w:pPr>
        <w:spacing w:line="360" w:lineRule="auto"/>
        <w:rPr>
          <w:rFonts w:ascii="Times New Roman" w:hAnsi="Times New Roman" w:cs="Times New Roman"/>
        </w:rPr>
      </w:pPr>
      <w:r>
        <w:rPr>
          <w:rFonts w:ascii="Times New Roman" w:hAnsi="Times New Roman" w:cs="Times New Roman"/>
        </w:rPr>
        <w:t xml:space="preserve">Produktet bør kunne utvikles videre basert på brukerbehov og tilbakemeldinger. Det er her viktig å ikke </w:t>
      </w:r>
      <w:proofErr w:type="spellStart"/>
      <w:r w:rsidR="00715234" w:rsidRPr="00715234">
        <w:rPr>
          <w:rFonts w:ascii="Times New Roman" w:hAnsi="Times New Roman" w:cs="Times New Roman"/>
        </w:rPr>
        <w:t>overkomplisere</w:t>
      </w:r>
      <w:proofErr w:type="spellEnd"/>
      <w:r w:rsidR="00715234">
        <w:rPr>
          <w:rFonts w:ascii="Times New Roman" w:hAnsi="Times New Roman" w:cs="Times New Roman"/>
        </w:rPr>
        <w:t xml:space="preserve"> </w:t>
      </w:r>
      <w:r w:rsidR="00FC67AA">
        <w:rPr>
          <w:rFonts w:ascii="Times New Roman" w:hAnsi="Times New Roman" w:cs="Times New Roman"/>
        </w:rPr>
        <w:t>løsningen</w:t>
      </w:r>
      <w:r w:rsidR="000766F7">
        <w:rPr>
          <w:rFonts w:ascii="Times New Roman" w:hAnsi="Times New Roman" w:cs="Times New Roman"/>
        </w:rPr>
        <w:t>, og ikke bli dratt med under utviklingen</w:t>
      </w:r>
      <w:r w:rsidR="009439C4">
        <w:rPr>
          <w:rFonts w:ascii="Times New Roman" w:hAnsi="Times New Roman" w:cs="Times New Roman"/>
        </w:rPr>
        <w:t xml:space="preserve">. Eksempler på </w:t>
      </w:r>
      <w:r w:rsidR="005731DC">
        <w:rPr>
          <w:rFonts w:ascii="Times New Roman" w:hAnsi="Times New Roman" w:cs="Times New Roman"/>
        </w:rPr>
        <w:t>fremtidige</w:t>
      </w:r>
      <w:r w:rsidR="009439C4">
        <w:rPr>
          <w:rFonts w:ascii="Times New Roman" w:hAnsi="Times New Roman" w:cs="Times New Roman"/>
        </w:rPr>
        <w:t xml:space="preserve"> utvidelser kan derimot være</w:t>
      </w:r>
      <w:r w:rsidR="001B2008">
        <w:rPr>
          <w:rFonts w:ascii="Times New Roman" w:hAnsi="Times New Roman" w:cs="Times New Roman"/>
        </w:rPr>
        <w:t xml:space="preserve"> som følger:</w:t>
      </w:r>
    </w:p>
    <w:p w14:paraId="56F6E536" w14:textId="33BF8648" w:rsidR="001B2008" w:rsidRDefault="001B2008"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 xml:space="preserve">Smart varsling: Tilpassede varsler, basert på </w:t>
      </w:r>
      <w:proofErr w:type="spellStart"/>
      <w:r>
        <w:rPr>
          <w:rFonts w:ascii="Times New Roman" w:hAnsi="Times New Roman" w:cs="Times New Roman"/>
        </w:rPr>
        <w:t>kjørevaner</w:t>
      </w:r>
      <w:proofErr w:type="spellEnd"/>
      <w:r>
        <w:rPr>
          <w:rFonts w:ascii="Times New Roman" w:hAnsi="Times New Roman" w:cs="Times New Roman"/>
        </w:rPr>
        <w:t xml:space="preserve"> og batterinivå.</w:t>
      </w:r>
    </w:p>
    <w:p w14:paraId="72A05F77" w14:textId="0145B19E" w:rsidR="001B2008" w:rsidRDefault="0007075E"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Fysisk produkt: En skjerm i garasjen</w:t>
      </w:r>
      <w:r w:rsidR="00AC793A">
        <w:rPr>
          <w:rFonts w:ascii="Times New Roman" w:hAnsi="Times New Roman" w:cs="Times New Roman"/>
        </w:rPr>
        <w:t>, som aktiveres når bilen parkeres som presenterer brukeren med sanntidsdata</w:t>
      </w:r>
      <w:r w:rsidR="005731DC">
        <w:rPr>
          <w:rFonts w:ascii="Times New Roman" w:hAnsi="Times New Roman" w:cs="Times New Roman"/>
        </w:rPr>
        <w:t>, og gir anbefaling.</w:t>
      </w:r>
    </w:p>
    <w:p w14:paraId="7433DDBD" w14:textId="6CE29B1B" w:rsidR="002A2117" w:rsidRPr="001B2008" w:rsidRDefault="002A2117" w:rsidP="00D757B6">
      <w:pPr>
        <w:pStyle w:val="Listeavsnitt"/>
        <w:numPr>
          <w:ilvl w:val="0"/>
          <w:numId w:val="1"/>
        </w:numPr>
        <w:spacing w:line="360" w:lineRule="auto"/>
        <w:rPr>
          <w:rFonts w:ascii="Times New Roman" w:hAnsi="Times New Roman" w:cs="Times New Roman"/>
        </w:rPr>
      </w:pPr>
      <w:r>
        <w:rPr>
          <w:rFonts w:ascii="Times New Roman" w:hAnsi="Times New Roman" w:cs="Times New Roman"/>
        </w:rPr>
        <w:t xml:space="preserve">Integrasjon </w:t>
      </w:r>
      <w:r w:rsidR="008A329D">
        <w:rPr>
          <w:rFonts w:ascii="Times New Roman" w:hAnsi="Times New Roman" w:cs="Times New Roman"/>
        </w:rPr>
        <w:t xml:space="preserve">andre aktører: Muligheten for å utvide </w:t>
      </w:r>
      <w:r w:rsidR="00885018">
        <w:rPr>
          <w:rFonts w:ascii="Times New Roman" w:hAnsi="Times New Roman" w:cs="Times New Roman"/>
        </w:rPr>
        <w:t>med andre aktører, for å gi brukeren flere smarte løsninger når det kommer til lading.</w:t>
      </w:r>
    </w:p>
    <w:p w14:paraId="7818CEA3" w14:textId="77777777" w:rsidR="00867C16" w:rsidRPr="007834E1" w:rsidRDefault="00867C16" w:rsidP="00521835">
      <w:pPr>
        <w:pStyle w:val="Overskrift2"/>
        <w:rPr>
          <w:rFonts w:ascii="Times New Roman" w:hAnsi="Times New Roman" w:cs="Times New Roman"/>
          <w:color w:val="auto"/>
        </w:rPr>
      </w:pPr>
    </w:p>
    <w:p w14:paraId="16937E7D" w14:textId="77777777" w:rsidR="00D757B6" w:rsidRDefault="00BB52FF" w:rsidP="00987E62">
      <w:pPr>
        <w:pStyle w:val="Overskrift2"/>
        <w:rPr>
          <w:rFonts w:ascii="Times New Roman" w:hAnsi="Times New Roman" w:cs="Times New Roman"/>
          <w:color w:val="auto"/>
        </w:rPr>
      </w:pPr>
      <w:bookmarkStart w:id="7" w:name="_Toc182679592"/>
      <w:r w:rsidRPr="007834E1">
        <w:rPr>
          <w:rFonts w:ascii="Times New Roman" w:hAnsi="Times New Roman" w:cs="Times New Roman"/>
          <w:color w:val="auto"/>
        </w:rPr>
        <w:t>Begrensninger</w:t>
      </w:r>
      <w:bookmarkEnd w:id="7"/>
    </w:p>
    <w:p w14:paraId="05B499CE" w14:textId="2B8D9FF2" w:rsidR="004E4A20" w:rsidRDefault="004E4A20" w:rsidP="00842B79">
      <w:pPr>
        <w:spacing w:line="360" w:lineRule="auto"/>
        <w:rPr>
          <w:rFonts w:ascii="Times New Roman" w:hAnsi="Times New Roman" w:cs="Times New Roman"/>
        </w:rPr>
      </w:pPr>
      <w:r>
        <w:rPr>
          <w:rFonts w:ascii="Times New Roman" w:hAnsi="Times New Roman" w:cs="Times New Roman"/>
        </w:rPr>
        <w:t>Ettersom løsningens hovedmål er</w:t>
      </w:r>
      <w:r w:rsidR="00046FC0">
        <w:rPr>
          <w:rFonts w:ascii="Times New Roman" w:hAnsi="Times New Roman" w:cs="Times New Roman"/>
        </w:rPr>
        <w:t xml:space="preserve"> enkelhet og åpenhet, </w:t>
      </w:r>
      <w:r>
        <w:rPr>
          <w:rFonts w:ascii="Times New Roman" w:hAnsi="Times New Roman" w:cs="Times New Roman"/>
        </w:rPr>
        <w:t xml:space="preserve">vil det være klare og tydelige begrensninger for </w:t>
      </w:r>
      <w:r w:rsidR="001B2ECD">
        <w:rPr>
          <w:rFonts w:ascii="Times New Roman" w:hAnsi="Times New Roman" w:cs="Times New Roman"/>
        </w:rPr>
        <w:t>den</w:t>
      </w:r>
      <w:r w:rsidR="0056458B">
        <w:rPr>
          <w:rFonts w:ascii="Times New Roman" w:hAnsi="Times New Roman" w:cs="Times New Roman"/>
        </w:rPr>
        <w:t xml:space="preserve">. Dette er noen typiske begrensinger som denne løsningen kan støte på: </w:t>
      </w:r>
    </w:p>
    <w:p w14:paraId="2318B502" w14:textId="4C6B44F6" w:rsidR="0056458B" w:rsidRDefault="0056458B" w:rsidP="00842B79">
      <w:pPr>
        <w:pStyle w:val="Listeavsnitt"/>
        <w:numPr>
          <w:ilvl w:val="0"/>
          <w:numId w:val="3"/>
        </w:numPr>
        <w:spacing w:line="360" w:lineRule="auto"/>
        <w:rPr>
          <w:rFonts w:ascii="Times New Roman" w:hAnsi="Times New Roman" w:cs="Times New Roman"/>
        </w:rPr>
      </w:pPr>
      <w:r>
        <w:rPr>
          <w:rFonts w:ascii="Times New Roman" w:hAnsi="Times New Roman" w:cs="Times New Roman"/>
        </w:rPr>
        <w:t>Begrenset tilgang til data.</w:t>
      </w:r>
    </w:p>
    <w:p w14:paraId="109F6B6E" w14:textId="1B23EA6F" w:rsidR="0056458B" w:rsidRDefault="0056458B" w:rsidP="00842B79">
      <w:pPr>
        <w:pStyle w:val="Listeavsnitt"/>
        <w:numPr>
          <w:ilvl w:val="1"/>
          <w:numId w:val="3"/>
        </w:numPr>
        <w:spacing w:line="360" w:lineRule="auto"/>
        <w:rPr>
          <w:rFonts w:ascii="Times New Roman" w:hAnsi="Times New Roman" w:cs="Times New Roman"/>
        </w:rPr>
      </w:pPr>
      <w:r>
        <w:rPr>
          <w:rFonts w:ascii="Times New Roman" w:hAnsi="Times New Roman" w:cs="Times New Roman"/>
        </w:rPr>
        <w:t xml:space="preserve">Strømprisdata: Nøyaktige og oppdaterte strømpriser kan være vanskelige å få tak i dersom </w:t>
      </w:r>
      <w:r w:rsidR="00EA7D4F">
        <w:rPr>
          <w:rFonts w:ascii="Times New Roman" w:hAnsi="Times New Roman" w:cs="Times New Roman"/>
        </w:rPr>
        <w:t>strømleverandøren</w:t>
      </w:r>
      <w:r>
        <w:rPr>
          <w:rFonts w:ascii="Times New Roman" w:hAnsi="Times New Roman" w:cs="Times New Roman"/>
        </w:rPr>
        <w:t xml:space="preserve"> ikke deler denne informasjonen via åpne API-er</w:t>
      </w:r>
      <w:r w:rsidR="00FB7D75">
        <w:rPr>
          <w:rFonts w:ascii="Times New Roman" w:hAnsi="Times New Roman" w:cs="Times New Roman"/>
        </w:rPr>
        <w:t>. Dette kan føre til at man må nøye seg med generaliserte priser</w:t>
      </w:r>
      <w:r w:rsidR="00842B79">
        <w:rPr>
          <w:rFonts w:ascii="Times New Roman" w:hAnsi="Times New Roman" w:cs="Times New Roman"/>
        </w:rPr>
        <w:t xml:space="preserve"> fra åpne API-er</w:t>
      </w:r>
      <w:r w:rsidR="00FB7D75">
        <w:rPr>
          <w:rFonts w:ascii="Times New Roman" w:hAnsi="Times New Roman" w:cs="Times New Roman"/>
        </w:rPr>
        <w:t xml:space="preserve">, som ikke vil være tilpasset </w:t>
      </w:r>
      <w:r w:rsidR="00EA7D4F">
        <w:rPr>
          <w:rFonts w:ascii="Times New Roman" w:hAnsi="Times New Roman" w:cs="Times New Roman"/>
        </w:rPr>
        <w:t>brukerens valg av strømselskap.</w:t>
      </w:r>
    </w:p>
    <w:p w14:paraId="39015E29" w14:textId="4702AB7B" w:rsidR="00842B79" w:rsidRDefault="00842B79" w:rsidP="00842B79">
      <w:pPr>
        <w:pStyle w:val="Listeavsnitt"/>
        <w:numPr>
          <w:ilvl w:val="1"/>
          <w:numId w:val="3"/>
        </w:numPr>
        <w:spacing w:line="360" w:lineRule="auto"/>
        <w:rPr>
          <w:rFonts w:ascii="Times New Roman" w:hAnsi="Times New Roman" w:cs="Times New Roman"/>
        </w:rPr>
      </w:pPr>
      <w:r>
        <w:rPr>
          <w:rFonts w:ascii="Times New Roman" w:hAnsi="Times New Roman" w:cs="Times New Roman"/>
        </w:rPr>
        <w:t>Batteriprosent: For enkelte bilmodeller er det nødvendig med spesiell programvare eller tillatelse fra bilprodusent for å hente ut batteridata, noe som kan begrense den universelle kompatibiliteten.</w:t>
      </w:r>
    </w:p>
    <w:p w14:paraId="0802325A" w14:textId="3060F149" w:rsidR="006D2404" w:rsidRDefault="006D2404" w:rsidP="006D2404">
      <w:pPr>
        <w:pStyle w:val="Listeavsnitt"/>
        <w:numPr>
          <w:ilvl w:val="0"/>
          <w:numId w:val="3"/>
        </w:numPr>
        <w:spacing w:line="360" w:lineRule="auto"/>
        <w:rPr>
          <w:rFonts w:ascii="Times New Roman" w:hAnsi="Times New Roman" w:cs="Times New Roman"/>
        </w:rPr>
      </w:pPr>
      <w:r>
        <w:rPr>
          <w:rFonts w:ascii="Times New Roman" w:hAnsi="Times New Roman" w:cs="Times New Roman"/>
        </w:rPr>
        <w:t>Avhengig av brukerens tillatelser</w:t>
      </w:r>
    </w:p>
    <w:p w14:paraId="03A8EEF7" w14:textId="049C9EC2" w:rsidR="001B0E1F" w:rsidRDefault="003C4E3F" w:rsidP="001B0E1F">
      <w:pPr>
        <w:pStyle w:val="Listeavsnitt"/>
        <w:numPr>
          <w:ilvl w:val="1"/>
          <w:numId w:val="3"/>
        </w:numPr>
        <w:spacing w:line="360" w:lineRule="auto"/>
        <w:rPr>
          <w:rFonts w:ascii="Times New Roman" w:hAnsi="Times New Roman" w:cs="Times New Roman"/>
        </w:rPr>
      </w:pPr>
      <w:r w:rsidRPr="003C4E3F">
        <w:rPr>
          <w:rFonts w:ascii="Times New Roman" w:hAnsi="Times New Roman" w:cs="Times New Roman"/>
        </w:rPr>
        <w:t>Løsningen krever tilgang til brukerens posisjon og bilens data. Mange brukere kan være skeptiske til å gi slike tillatelser på grunn av personvern og sikkerhetsbekymringer.</w:t>
      </w:r>
    </w:p>
    <w:p w14:paraId="39DFB77C" w14:textId="227638C0" w:rsidR="001B0E1F" w:rsidRDefault="001B0E1F" w:rsidP="006D2404">
      <w:pPr>
        <w:pStyle w:val="Listeavsnitt"/>
        <w:numPr>
          <w:ilvl w:val="0"/>
          <w:numId w:val="3"/>
        </w:numPr>
        <w:spacing w:line="360" w:lineRule="auto"/>
        <w:rPr>
          <w:rFonts w:ascii="Times New Roman" w:hAnsi="Times New Roman" w:cs="Times New Roman"/>
        </w:rPr>
      </w:pPr>
      <w:r>
        <w:rPr>
          <w:rFonts w:ascii="Times New Roman" w:hAnsi="Times New Roman" w:cs="Times New Roman"/>
        </w:rPr>
        <w:t>Begrenset teknologi hos brukeren</w:t>
      </w:r>
    </w:p>
    <w:p w14:paraId="41DE71DE" w14:textId="7628EC14" w:rsidR="001B0E1F" w:rsidRDefault="003C4E3F" w:rsidP="001B0E1F">
      <w:pPr>
        <w:pStyle w:val="Listeavsnitt"/>
        <w:numPr>
          <w:ilvl w:val="1"/>
          <w:numId w:val="3"/>
        </w:numPr>
        <w:spacing w:line="360" w:lineRule="auto"/>
        <w:rPr>
          <w:rFonts w:ascii="Times New Roman" w:hAnsi="Times New Roman" w:cs="Times New Roman"/>
        </w:rPr>
      </w:pPr>
      <w:r w:rsidRPr="003C4E3F">
        <w:rPr>
          <w:rFonts w:ascii="Times New Roman" w:hAnsi="Times New Roman" w:cs="Times New Roman"/>
        </w:rPr>
        <w:t>Ikke alle brukere har smarttelefoner eller apper som er kompatible med moderne API-er og systemer. Brukere med eldre biler</w:t>
      </w:r>
      <w:r>
        <w:rPr>
          <w:rFonts w:ascii="Times New Roman" w:hAnsi="Times New Roman" w:cs="Times New Roman"/>
        </w:rPr>
        <w:t xml:space="preserve"> eller telefoner</w:t>
      </w:r>
      <w:r w:rsidRPr="003C4E3F">
        <w:rPr>
          <w:rFonts w:ascii="Times New Roman" w:hAnsi="Times New Roman" w:cs="Times New Roman"/>
        </w:rPr>
        <w:t xml:space="preserve"> uten smart-funksjonalitet kan også møte utfordringer med å bruke løsningen.</w:t>
      </w:r>
    </w:p>
    <w:p w14:paraId="5584D3B6" w14:textId="453EEF09" w:rsidR="001B0E1F" w:rsidRDefault="001B0E1F" w:rsidP="001B0E1F">
      <w:pPr>
        <w:pStyle w:val="Listeavsnitt"/>
        <w:numPr>
          <w:ilvl w:val="0"/>
          <w:numId w:val="3"/>
        </w:numPr>
        <w:spacing w:line="360" w:lineRule="auto"/>
        <w:rPr>
          <w:rFonts w:ascii="Times New Roman" w:hAnsi="Times New Roman" w:cs="Times New Roman"/>
        </w:rPr>
      </w:pPr>
      <w:r>
        <w:rPr>
          <w:rFonts w:ascii="Times New Roman" w:hAnsi="Times New Roman" w:cs="Times New Roman"/>
        </w:rPr>
        <w:lastRenderedPageBreak/>
        <w:t>Kompatibilitet og standarder</w:t>
      </w:r>
    </w:p>
    <w:p w14:paraId="3215416C" w14:textId="5F0B24B0" w:rsidR="001B0E1F" w:rsidRDefault="004C1404" w:rsidP="001B0E1F">
      <w:pPr>
        <w:pStyle w:val="Listeavsnitt"/>
        <w:numPr>
          <w:ilvl w:val="1"/>
          <w:numId w:val="3"/>
        </w:numPr>
        <w:spacing w:line="360" w:lineRule="auto"/>
        <w:rPr>
          <w:rFonts w:ascii="Times New Roman" w:hAnsi="Times New Roman" w:cs="Times New Roman"/>
        </w:rPr>
      </w:pPr>
      <w:r w:rsidRPr="004C1404">
        <w:rPr>
          <w:rFonts w:ascii="Times New Roman" w:hAnsi="Times New Roman" w:cs="Times New Roman"/>
        </w:rPr>
        <w:t>Elektriske biler og ladeløsninger varierer mye mellom produsenter og leverandører. Hvis det ikke finnes en standardisert metode for datainnhenting og kommunikasjon, kan løsningen ha begrenset bruk for noen biltyper eller ladestasjoner.</w:t>
      </w:r>
    </w:p>
    <w:p w14:paraId="2B253DEB" w14:textId="12C98D89" w:rsidR="001B0E1F" w:rsidRDefault="001B0E1F" w:rsidP="001B0E1F">
      <w:pPr>
        <w:pStyle w:val="Listeavsnitt"/>
        <w:numPr>
          <w:ilvl w:val="0"/>
          <w:numId w:val="3"/>
        </w:numPr>
        <w:spacing w:line="360" w:lineRule="auto"/>
        <w:rPr>
          <w:rFonts w:ascii="Times New Roman" w:hAnsi="Times New Roman" w:cs="Times New Roman"/>
        </w:rPr>
      </w:pPr>
      <w:r>
        <w:rPr>
          <w:rFonts w:ascii="Times New Roman" w:hAnsi="Times New Roman" w:cs="Times New Roman"/>
        </w:rPr>
        <w:t>Pålitelige prognoser for strømpris</w:t>
      </w:r>
    </w:p>
    <w:p w14:paraId="291A7A55" w14:textId="724952F0" w:rsidR="001B0E1F" w:rsidRDefault="004C1404" w:rsidP="001B0E1F">
      <w:pPr>
        <w:pStyle w:val="Listeavsnitt"/>
        <w:numPr>
          <w:ilvl w:val="1"/>
          <w:numId w:val="3"/>
        </w:numPr>
        <w:spacing w:line="360" w:lineRule="auto"/>
        <w:rPr>
          <w:rFonts w:ascii="Times New Roman" w:hAnsi="Times New Roman" w:cs="Times New Roman"/>
        </w:rPr>
      </w:pPr>
      <w:r w:rsidRPr="004C1404">
        <w:rPr>
          <w:rFonts w:ascii="Times New Roman" w:hAnsi="Times New Roman" w:cs="Times New Roman"/>
        </w:rPr>
        <w:t>Fremtidige strømpriser er ofte uforutsigbare og kan påvirkes av faktorer som vær, etterspørsel, og energimarkedet. Feilaktige prognoser kan føre til at brukeren mottar dårlige anbefalinger, noe som svekker tilliten til løsningen.</w:t>
      </w:r>
    </w:p>
    <w:p w14:paraId="38503955" w14:textId="593F4FCD" w:rsidR="001B0E1F" w:rsidRDefault="001B0E1F" w:rsidP="001B0E1F">
      <w:pPr>
        <w:pStyle w:val="Listeavsnitt"/>
        <w:numPr>
          <w:ilvl w:val="0"/>
          <w:numId w:val="3"/>
        </w:numPr>
        <w:spacing w:line="360" w:lineRule="auto"/>
        <w:rPr>
          <w:rFonts w:ascii="Times New Roman" w:hAnsi="Times New Roman" w:cs="Times New Roman"/>
        </w:rPr>
      </w:pPr>
      <w:r>
        <w:rPr>
          <w:rFonts w:ascii="Times New Roman" w:hAnsi="Times New Roman" w:cs="Times New Roman"/>
        </w:rPr>
        <w:t>Irriterende varsler</w:t>
      </w:r>
    </w:p>
    <w:p w14:paraId="3222656D" w14:textId="23AFD2D1" w:rsidR="001B0E1F" w:rsidRDefault="00CC3BCC" w:rsidP="001B0E1F">
      <w:pPr>
        <w:pStyle w:val="Listeavsnitt"/>
        <w:numPr>
          <w:ilvl w:val="1"/>
          <w:numId w:val="3"/>
        </w:numPr>
        <w:spacing w:line="360" w:lineRule="auto"/>
        <w:rPr>
          <w:rFonts w:ascii="Times New Roman" w:hAnsi="Times New Roman" w:cs="Times New Roman"/>
        </w:rPr>
      </w:pPr>
      <w:r w:rsidRPr="00CC3BCC">
        <w:rPr>
          <w:rFonts w:ascii="Times New Roman" w:hAnsi="Times New Roman" w:cs="Times New Roman"/>
        </w:rPr>
        <w:t>Selv med tilpasning kan varsler oppleves som irriterende hvis de er for hyppige eller ikke relevante (f.eks. hvis brukeren bare har kjørt en kort tur). Dette kan føre til at brukeren skrur av funksjonaliteten.</w:t>
      </w:r>
    </w:p>
    <w:p w14:paraId="07506030" w14:textId="35DF73C1" w:rsidR="001B0E1F" w:rsidRDefault="00A26924" w:rsidP="001B0E1F">
      <w:pPr>
        <w:pStyle w:val="Listeavsnitt"/>
        <w:numPr>
          <w:ilvl w:val="0"/>
          <w:numId w:val="3"/>
        </w:numPr>
        <w:spacing w:line="360" w:lineRule="auto"/>
        <w:rPr>
          <w:rFonts w:ascii="Times New Roman" w:hAnsi="Times New Roman" w:cs="Times New Roman"/>
        </w:rPr>
      </w:pPr>
      <w:r w:rsidRPr="00A26924">
        <w:rPr>
          <w:rFonts w:ascii="Times New Roman" w:hAnsi="Times New Roman" w:cs="Times New Roman"/>
        </w:rPr>
        <w:t>Juridiske og regulatoriske barrierer</w:t>
      </w:r>
    </w:p>
    <w:p w14:paraId="0E5AF0E7" w14:textId="37AD7E06" w:rsidR="00CC3BCC" w:rsidRPr="001B0E1F" w:rsidRDefault="00CC3BCC" w:rsidP="00CC3BCC">
      <w:pPr>
        <w:pStyle w:val="Listeavsnitt"/>
        <w:numPr>
          <w:ilvl w:val="1"/>
          <w:numId w:val="3"/>
        </w:numPr>
        <w:spacing w:line="360" w:lineRule="auto"/>
        <w:rPr>
          <w:rFonts w:ascii="Times New Roman" w:hAnsi="Times New Roman" w:cs="Times New Roman"/>
        </w:rPr>
      </w:pPr>
      <w:r w:rsidRPr="00CC3BCC">
        <w:rPr>
          <w:rFonts w:ascii="Times New Roman" w:hAnsi="Times New Roman" w:cs="Times New Roman"/>
        </w:rPr>
        <w:t>Tilgang til strømdata og bilinformasjon kan være underlagt nasjonale lover og regler, som kan variere fra land til land. Dette kan hindre en global lansering av løsningen uten tilpasninger.</w:t>
      </w:r>
    </w:p>
    <w:p w14:paraId="47EF332C" w14:textId="65BCCADC" w:rsidR="00141697" w:rsidRPr="00046FC0" w:rsidRDefault="004E4A20" w:rsidP="00C6591B">
      <w:pPr>
        <w:rPr>
          <w:rFonts w:ascii="Times New Roman" w:hAnsi="Times New Roman" w:cs="Times New Roman"/>
        </w:rPr>
      </w:pPr>
      <w:r>
        <w:rPr>
          <w:rFonts w:ascii="Times New Roman" w:hAnsi="Times New Roman" w:cs="Times New Roman"/>
        </w:rPr>
        <w:br w:type="page"/>
      </w:r>
    </w:p>
    <w:p w14:paraId="14F6AB95" w14:textId="656198FF" w:rsidR="00F74ECE" w:rsidRPr="007834E1" w:rsidRDefault="00F74ECE" w:rsidP="00A24A9A">
      <w:pPr>
        <w:pStyle w:val="Overskrift1"/>
        <w:spacing w:line="360" w:lineRule="auto"/>
        <w:jc w:val="center"/>
        <w:rPr>
          <w:rFonts w:ascii="Times New Roman" w:hAnsi="Times New Roman" w:cs="Times New Roman"/>
          <w:color w:val="auto"/>
        </w:rPr>
      </w:pPr>
      <w:bookmarkStart w:id="8" w:name="_Toc182679593"/>
      <w:r w:rsidRPr="007834E1">
        <w:rPr>
          <w:rFonts w:ascii="Times New Roman" w:hAnsi="Times New Roman" w:cs="Times New Roman"/>
          <w:color w:val="auto"/>
        </w:rPr>
        <w:lastRenderedPageBreak/>
        <w:t>Funksjonelle krav:</w:t>
      </w:r>
      <w:bookmarkEnd w:id="8"/>
    </w:p>
    <w:p w14:paraId="2A115411" w14:textId="493FDE75" w:rsidR="00DD3A66" w:rsidRPr="007834E1" w:rsidRDefault="00DD3A66"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Identifisering av nødvendige funksjoner (med teksttagger eller løpenummer).</w:t>
      </w:r>
    </w:p>
    <w:p w14:paraId="75D2D1E3" w14:textId="77777777" w:rsidR="00DD3A66" w:rsidRPr="007834E1" w:rsidRDefault="00DD3A66"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Funksjoner relatert til brukeren: innlogging, varsler, tilgang til strømpriser, etc.</w:t>
      </w:r>
    </w:p>
    <w:p w14:paraId="33CAD6C5" w14:textId="77777777" w:rsidR="00DD3A66" w:rsidRPr="007834E1" w:rsidRDefault="00DD3A66"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Gruppekrav basert på funksjonelle områder.</w:t>
      </w:r>
    </w:p>
    <w:p w14:paraId="3DB4BB12" w14:textId="079E0D3A" w:rsidR="00DD3A66" w:rsidRPr="007834E1" w:rsidRDefault="00DD3A66"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Forklaring av krav som dekkes i prototypen.</w:t>
      </w:r>
    </w:p>
    <w:p w14:paraId="2791870C" w14:textId="6647319E" w:rsidR="002652D9" w:rsidRPr="007834E1" w:rsidRDefault="002652D9" w:rsidP="00A24A9A">
      <w:pPr>
        <w:spacing w:line="360" w:lineRule="auto"/>
        <w:rPr>
          <w:rFonts w:ascii="Times New Roman" w:hAnsi="Times New Roman" w:cs="Times New Roman"/>
        </w:rPr>
      </w:pPr>
      <w:r w:rsidRPr="007834E1">
        <w:rPr>
          <w:rFonts w:ascii="Times New Roman" w:hAnsi="Times New Roman" w:cs="Times New Roman"/>
        </w:rPr>
        <w:br w:type="page"/>
      </w:r>
    </w:p>
    <w:p w14:paraId="504D51F1" w14:textId="4A18AEE0" w:rsidR="00DD3A66" w:rsidRPr="007834E1" w:rsidRDefault="00DD3A66" w:rsidP="00A24A9A">
      <w:pPr>
        <w:pStyle w:val="Overskrift1"/>
        <w:spacing w:line="360" w:lineRule="auto"/>
        <w:jc w:val="center"/>
        <w:rPr>
          <w:rFonts w:ascii="Times New Roman" w:hAnsi="Times New Roman" w:cs="Times New Roman"/>
          <w:color w:val="auto"/>
        </w:rPr>
      </w:pPr>
      <w:bookmarkStart w:id="9" w:name="_Toc182679594"/>
      <w:r w:rsidRPr="007834E1">
        <w:rPr>
          <w:rFonts w:ascii="Times New Roman" w:hAnsi="Times New Roman" w:cs="Times New Roman"/>
          <w:color w:val="auto"/>
        </w:rPr>
        <w:lastRenderedPageBreak/>
        <w:t>Ikke-funksjonelle krav:</w:t>
      </w:r>
      <w:bookmarkEnd w:id="9"/>
    </w:p>
    <w:p w14:paraId="656901C0" w14:textId="77777777" w:rsidR="009A304F" w:rsidRPr="007834E1" w:rsidRDefault="009A304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Ytelse, sikkerhet, tilgjengelighet, og andre tekniske krav.</w:t>
      </w:r>
    </w:p>
    <w:p w14:paraId="46CD24E5" w14:textId="08751445" w:rsidR="009A304F" w:rsidRPr="007834E1" w:rsidRDefault="009A304F"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Krav som ikke estimeres i nytte/kompleksitet.</w:t>
      </w:r>
    </w:p>
    <w:p w14:paraId="47E25114" w14:textId="77777777" w:rsidR="00DD3A66" w:rsidRPr="007834E1" w:rsidRDefault="00DD3A66"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0EDA2096" w14:textId="48D54E92" w:rsidR="0037379B" w:rsidRPr="007834E1" w:rsidRDefault="00141697" w:rsidP="00A24A9A">
      <w:pPr>
        <w:pStyle w:val="Overskrift1"/>
        <w:spacing w:line="360" w:lineRule="auto"/>
        <w:jc w:val="center"/>
        <w:rPr>
          <w:rFonts w:ascii="Times New Roman" w:hAnsi="Times New Roman" w:cs="Times New Roman"/>
          <w:color w:val="auto"/>
        </w:rPr>
      </w:pPr>
      <w:bookmarkStart w:id="10" w:name="_Toc182679595"/>
      <w:r w:rsidRPr="007834E1">
        <w:rPr>
          <w:rFonts w:ascii="Times New Roman" w:hAnsi="Times New Roman" w:cs="Times New Roman"/>
          <w:color w:val="auto"/>
        </w:rPr>
        <w:lastRenderedPageBreak/>
        <w:t xml:space="preserve">Brukerhistorier og </w:t>
      </w:r>
      <w:proofErr w:type="spellStart"/>
      <w:r w:rsidRPr="007834E1">
        <w:rPr>
          <w:rFonts w:ascii="Times New Roman" w:hAnsi="Times New Roman" w:cs="Times New Roman"/>
          <w:color w:val="auto"/>
        </w:rPr>
        <w:t>personas</w:t>
      </w:r>
      <w:proofErr w:type="spellEnd"/>
      <w:r w:rsidR="009A304F" w:rsidRPr="007834E1">
        <w:rPr>
          <w:rFonts w:ascii="Times New Roman" w:hAnsi="Times New Roman" w:cs="Times New Roman"/>
          <w:color w:val="auto"/>
        </w:rPr>
        <w:t xml:space="preserve"> (brukssituasjon)</w:t>
      </w:r>
      <w:r w:rsidR="009D1222" w:rsidRPr="007834E1">
        <w:rPr>
          <w:rFonts w:ascii="Times New Roman" w:hAnsi="Times New Roman" w:cs="Times New Roman"/>
          <w:color w:val="auto"/>
        </w:rPr>
        <w:t>:</w:t>
      </w:r>
      <w:bookmarkEnd w:id="10"/>
    </w:p>
    <w:p w14:paraId="57BDBE2A" w14:textId="7EF193D9" w:rsidR="00487967" w:rsidRPr="007834E1" w:rsidRDefault="0048796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Forklar hvordan produktet/løsningen/ideen vår kan bli brukt, og for hvem.</w:t>
      </w:r>
    </w:p>
    <w:p w14:paraId="6DBF15BD" w14:textId="595342C1" w:rsidR="00711750" w:rsidRPr="007834E1" w:rsidRDefault="00711750"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2AF86767" w14:textId="09697042" w:rsidR="00123B95" w:rsidRPr="007834E1" w:rsidRDefault="009A304F" w:rsidP="00A24A9A">
      <w:pPr>
        <w:pStyle w:val="Overskrift1"/>
        <w:spacing w:line="360" w:lineRule="auto"/>
        <w:jc w:val="center"/>
        <w:rPr>
          <w:rFonts w:ascii="Times New Roman" w:hAnsi="Times New Roman" w:cs="Times New Roman"/>
          <w:color w:val="auto"/>
        </w:rPr>
      </w:pPr>
      <w:bookmarkStart w:id="11" w:name="_Toc182679596"/>
      <w:r w:rsidRPr="007834E1">
        <w:rPr>
          <w:rFonts w:ascii="Times New Roman" w:hAnsi="Times New Roman" w:cs="Times New Roman"/>
          <w:color w:val="auto"/>
        </w:rPr>
        <w:lastRenderedPageBreak/>
        <w:t>Systemarkitektur</w:t>
      </w:r>
      <w:bookmarkEnd w:id="11"/>
    </w:p>
    <w:p w14:paraId="2E04DEA6" w14:textId="61422865" w:rsidR="00487967" w:rsidRPr="007834E1" w:rsidRDefault="00C05E00" w:rsidP="00A24A9A">
      <w:pPr>
        <w:spacing w:line="360" w:lineRule="auto"/>
        <w:rPr>
          <w:rFonts w:ascii="Times New Roman" w:hAnsi="Times New Roman" w:cs="Times New Roman"/>
        </w:rPr>
      </w:pPr>
      <w:r w:rsidRPr="007834E1">
        <w:rPr>
          <w:rFonts w:ascii="Times New Roman" w:hAnsi="Times New Roman" w:cs="Times New Roman"/>
        </w:rPr>
        <w:br w:type="page"/>
      </w:r>
    </w:p>
    <w:p w14:paraId="0F077C4B" w14:textId="4239D31E" w:rsidR="00BC056B" w:rsidRPr="007834E1" w:rsidRDefault="00043E7B" w:rsidP="00A24A9A">
      <w:pPr>
        <w:pStyle w:val="Overskrift1"/>
        <w:spacing w:line="360" w:lineRule="auto"/>
        <w:jc w:val="center"/>
        <w:rPr>
          <w:rFonts w:ascii="Times New Roman" w:hAnsi="Times New Roman" w:cs="Times New Roman"/>
          <w:color w:val="auto"/>
        </w:rPr>
      </w:pPr>
      <w:bookmarkStart w:id="12" w:name="_Toc182679597"/>
      <w:r w:rsidRPr="007834E1">
        <w:rPr>
          <w:rFonts w:ascii="Times New Roman" w:hAnsi="Times New Roman" w:cs="Times New Roman"/>
          <w:color w:val="auto"/>
        </w:rPr>
        <w:lastRenderedPageBreak/>
        <w:t>Prototypedokumentasjon</w:t>
      </w:r>
      <w:r w:rsidR="00BC056B" w:rsidRPr="007834E1">
        <w:rPr>
          <w:rFonts w:ascii="Times New Roman" w:hAnsi="Times New Roman" w:cs="Times New Roman"/>
          <w:color w:val="auto"/>
        </w:rPr>
        <w:t>:</w:t>
      </w:r>
      <w:bookmarkEnd w:id="12"/>
    </w:p>
    <w:p w14:paraId="39D1B711" w14:textId="782A1C34" w:rsidR="00043E7B"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Hva prototypen inkluderer (MVP-funksjonalitet).</w:t>
      </w:r>
    </w:p>
    <w:p w14:paraId="3D68CE0F" w14:textId="19937E51" w:rsidR="00043E7B"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Hvordan prototypen </w:t>
      </w:r>
      <w:proofErr w:type="gramStart"/>
      <w:r w:rsidRPr="007834E1">
        <w:rPr>
          <w:rFonts w:ascii="Times New Roman" w:hAnsi="Times New Roman" w:cs="Times New Roman"/>
        </w:rPr>
        <w:t>implementerer</w:t>
      </w:r>
      <w:proofErr w:type="gramEnd"/>
      <w:r w:rsidRPr="007834E1">
        <w:rPr>
          <w:rFonts w:ascii="Times New Roman" w:hAnsi="Times New Roman" w:cs="Times New Roman"/>
        </w:rPr>
        <w:t xml:space="preserve"> kravene (henvis til krav-ID-er).</w:t>
      </w:r>
    </w:p>
    <w:p w14:paraId="6AE394CE" w14:textId="77777777" w:rsidR="00974D77"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Forklaring av arkitekturvalg i prototypen.</w:t>
      </w:r>
    </w:p>
    <w:p w14:paraId="1D1FC96D" w14:textId="5589282A" w:rsidR="00C05E00" w:rsidRPr="007834E1" w:rsidRDefault="00043E7B"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Kjente begrensninger og svakheter.</w:t>
      </w:r>
      <w:r w:rsidR="00123B95" w:rsidRPr="007834E1">
        <w:rPr>
          <w:rFonts w:ascii="Times New Roman" w:hAnsi="Times New Roman" w:cs="Times New Roman"/>
        </w:rPr>
        <w:br w:type="page"/>
      </w:r>
    </w:p>
    <w:p w14:paraId="354C08E0" w14:textId="77777777" w:rsidR="000D02CD" w:rsidRPr="007834E1" w:rsidRDefault="000D02CD" w:rsidP="00A24A9A">
      <w:pPr>
        <w:spacing w:line="360" w:lineRule="auto"/>
        <w:jc w:val="center"/>
        <w:rPr>
          <w:rStyle w:val="Overskrift1Tegn"/>
          <w:rFonts w:ascii="Times New Roman" w:hAnsi="Times New Roman" w:cs="Times New Roman"/>
          <w:color w:val="auto"/>
        </w:rPr>
      </w:pPr>
      <w:bookmarkStart w:id="13" w:name="_Toc182679598"/>
      <w:r w:rsidRPr="007834E1">
        <w:rPr>
          <w:rStyle w:val="Overskrift1Tegn"/>
          <w:rFonts w:ascii="Times New Roman" w:hAnsi="Times New Roman" w:cs="Times New Roman"/>
          <w:color w:val="auto"/>
        </w:rPr>
        <w:lastRenderedPageBreak/>
        <w:t>Testing:</w:t>
      </w:r>
      <w:bookmarkEnd w:id="13"/>
    </w:p>
    <w:p w14:paraId="0E9C4D6E" w14:textId="2A0DBFD0" w:rsidR="000D02CD" w:rsidRPr="007834E1" w:rsidRDefault="000D02CD"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Beskrivelse av testplanen: hva som testes og hvordan.</w:t>
      </w:r>
    </w:p>
    <w:p w14:paraId="29AF1D1A" w14:textId="77777777" w:rsidR="000D02CD" w:rsidRPr="007834E1" w:rsidRDefault="000D02CD"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Eksempler på automatiserte tester som dekker funksjonelle krav.</w:t>
      </w:r>
    </w:p>
    <w:p w14:paraId="408CE773" w14:textId="016563B7" w:rsidR="000D02CD" w:rsidRPr="007834E1" w:rsidRDefault="000D02CD"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Hvordan tester viser feilsituasjoner og korrekt oppførsel. </w:t>
      </w:r>
      <w:r w:rsidRPr="007834E1">
        <w:rPr>
          <w:rFonts w:ascii="Times New Roman" w:hAnsi="Times New Roman" w:cs="Times New Roman"/>
        </w:rPr>
        <w:br w:type="page"/>
      </w:r>
    </w:p>
    <w:p w14:paraId="32385C30" w14:textId="16376BDD" w:rsidR="00814587" w:rsidRPr="007834E1" w:rsidRDefault="00814587" w:rsidP="00A24A9A">
      <w:pPr>
        <w:pStyle w:val="Overskrift1"/>
        <w:spacing w:line="360" w:lineRule="auto"/>
        <w:jc w:val="center"/>
        <w:rPr>
          <w:rFonts w:ascii="Times New Roman" w:hAnsi="Times New Roman" w:cs="Times New Roman"/>
          <w:color w:val="auto"/>
        </w:rPr>
      </w:pPr>
      <w:bookmarkStart w:id="14" w:name="_Toc182679599"/>
      <w:r w:rsidRPr="007834E1">
        <w:rPr>
          <w:rFonts w:ascii="Times New Roman" w:hAnsi="Times New Roman" w:cs="Times New Roman"/>
          <w:color w:val="auto"/>
        </w:rPr>
        <w:lastRenderedPageBreak/>
        <w:t>Utviklingsprosess (må se an</w:t>
      </w:r>
      <w:r w:rsidR="007E3C7B" w:rsidRPr="007834E1">
        <w:rPr>
          <w:rFonts w:ascii="Times New Roman" w:hAnsi="Times New Roman" w:cs="Times New Roman"/>
          <w:color w:val="auto"/>
        </w:rPr>
        <w:t xml:space="preserve"> </w:t>
      </w:r>
      <w:r w:rsidRPr="007834E1">
        <w:rPr>
          <w:rFonts w:ascii="Times New Roman" w:hAnsi="Times New Roman" w:cs="Times New Roman"/>
          <w:color w:val="auto"/>
        </w:rPr>
        <w:t>denne)</w:t>
      </w:r>
      <w:bookmarkEnd w:id="14"/>
    </w:p>
    <w:p w14:paraId="34D9A9A3" w14:textId="77777777" w:rsidR="004222E7" w:rsidRPr="007834E1" w:rsidRDefault="004222E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Hvordan teamet har jobbet (smidig metodikk og sprintplaner).</w:t>
      </w:r>
    </w:p>
    <w:p w14:paraId="1D4D9594" w14:textId="77777777" w:rsidR="004222E7" w:rsidRPr="007834E1" w:rsidRDefault="004222E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Bruk av </w:t>
      </w:r>
      <w:proofErr w:type="spellStart"/>
      <w:r w:rsidRPr="007834E1">
        <w:rPr>
          <w:rFonts w:ascii="Times New Roman" w:hAnsi="Times New Roman" w:cs="Times New Roman"/>
        </w:rPr>
        <w:t>Kanban</w:t>
      </w:r>
      <w:proofErr w:type="spellEnd"/>
      <w:r w:rsidRPr="007834E1">
        <w:rPr>
          <w:rFonts w:ascii="Times New Roman" w:hAnsi="Times New Roman" w:cs="Times New Roman"/>
        </w:rPr>
        <w:t xml:space="preserve"> eller lignende for oppgavesporing.</w:t>
      </w:r>
    </w:p>
    <w:p w14:paraId="7165B08E" w14:textId="19C4E2AB" w:rsidR="00814587" w:rsidRPr="007834E1" w:rsidRDefault="004222E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Oversikt over arbeidsfordeling og timebruk. </w:t>
      </w:r>
      <w:r w:rsidR="00814587" w:rsidRPr="007834E1">
        <w:rPr>
          <w:rFonts w:ascii="Times New Roman" w:hAnsi="Times New Roman" w:cs="Times New Roman"/>
        </w:rPr>
        <w:br w:type="page"/>
      </w:r>
    </w:p>
    <w:p w14:paraId="2AC362C3" w14:textId="63267F42" w:rsidR="007E3C7B" w:rsidRPr="007834E1" w:rsidRDefault="007E3C7B" w:rsidP="00A24A9A">
      <w:pPr>
        <w:pStyle w:val="Overskrift1"/>
        <w:spacing w:line="360" w:lineRule="auto"/>
        <w:jc w:val="center"/>
        <w:rPr>
          <w:rFonts w:ascii="Times New Roman" w:hAnsi="Times New Roman" w:cs="Times New Roman"/>
          <w:color w:val="auto"/>
        </w:rPr>
      </w:pPr>
      <w:bookmarkStart w:id="15" w:name="_Toc182679600"/>
      <w:r w:rsidRPr="007834E1">
        <w:rPr>
          <w:rFonts w:ascii="Times New Roman" w:hAnsi="Times New Roman" w:cs="Times New Roman"/>
          <w:color w:val="auto"/>
        </w:rPr>
        <w:lastRenderedPageBreak/>
        <w:t>Instruksjoner for bruk:</w:t>
      </w:r>
      <w:bookmarkEnd w:id="15"/>
    </w:p>
    <w:p w14:paraId="605156CB" w14:textId="77777777" w:rsidR="00D26100" w:rsidRPr="007834E1" w:rsidRDefault="00D26100"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 xml:space="preserve">Hvordan kjøre prototypen på en ny maskin (bygging, </w:t>
      </w:r>
      <w:proofErr w:type="gramStart"/>
      <w:r w:rsidRPr="007834E1">
        <w:rPr>
          <w:rFonts w:ascii="Times New Roman" w:hAnsi="Times New Roman" w:cs="Times New Roman"/>
        </w:rPr>
        <w:t>kjøring,</w:t>
      </w:r>
      <w:proofErr w:type="gramEnd"/>
      <w:r w:rsidRPr="007834E1">
        <w:rPr>
          <w:rFonts w:ascii="Times New Roman" w:hAnsi="Times New Roman" w:cs="Times New Roman"/>
        </w:rPr>
        <w:t xml:space="preserve"> testing).</w:t>
      </w:r>
    </w:p>
    <w:p w14:paraId="2B7B86F6" w14:textId="77777777" w:rsidR="00D26100" w:rsidRPr="007834E1" w:rsidRDefault="00D26100"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Eventuelle forutsetninger for å kjøre systemet.</w:t>
      </w:r>
    </w:p>
    <w:p w14:paraId="12D56486" w14:textId="3CF54AFB" w:rsidR="00D26100" w:rsidRPr="007834E1" w:rsidRDefault="00D26100"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Hvordan avhengigheter installeres.</w:t>
      </w:r>
    </w:p>
    <w:p w14:paraId="68C6B966" w14:textId="77777777" w:rsidR="007E3C7B" w:rsidRPr="007834E1" w:rsidRDefault="007E3C7B"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350F65F8" w14:textId="3676E82F" w:rsidR="00D26100" w:rsidRPr="007834E1" w:rsidRDefault="00D26100" w:rsidP="00A24A9A">
      <w:pPr>
        <w:pStyle w:val="Overskrift1"/>
        <w:spacing w:line="360" w:lineRule="auto"/>
        <w:jc w:val="center"/>
        <w:rPr>
          <w:rFonts w:ascii="Times New Roman" w:hAnsi="Times New Roman" w:cs="Times New Roman"/>
          <w:color w:val="auto"/>
        </w:rPr>
      </w:pPr>
      <w:bookmarkStart w:id="16" w:name="_Toc182679601"/>
      <w:r w:rsidRPr="007834E1">
        <w:rPr>
          <w:rFonts w:ascii="Times New Roman" w:hAnsi="Times New Roman" w:cs="Times New Roman"/>
          <w:color w:val="auto"/>
        </w:rPr>
        <w:lastRenderedPageBreak/>
        <w:t>Konklusjon:</w:t>
      </w:r>
      <w:bookmarkEnd w:id="16"/>
      <w:r w:rsidRPr="007834E1">
        <w:rPr>
          <w:rFonts w:ascii="Times New Roman" w:hAnsi="Times New Roman" w:cs="Times New Roman"/>
          <w:color w:val="auto"/>
        </w:rPr>
        <w:br w:type="page"/>
      </w:r>
    </w:p>
    <w:p w14:paraId="6CFA9468" w14:textId="1A0388F0" w:rsidR="00974D77" w:rsidRPr="007834E1" w:rsidRDefault="00974D77" w:rsidP="00A24A9A">
      <w:pPr>
        <w:pStyle w:val="Listeavsnitt"/>
        <w:numPr>
          <w:ilvl w:val="0"/>
          <w:numId w:val="1"/>
        </w:numPr>
        <w:spacing w:line="360" w:lineRule="auto"/>
        <w:rPr>
          <w:rFonts w:ascii="Times New Roman" w:hAnsi="Times New Roman" w:cs="Times New Roman"/>
        </w:rPr>
      </w:pPr>
      <w:bookmarkStart w:id="17" w:name="_Toc182343848"/>
      <w:bookmarkStart w:id="18" w:name="_Toc182679602"/>
      <w:r w:rsidRPr="007834E1">
        <w:rPr>
          <w:rStyle w:val="Overskrift1Tegn"/>
          <w:rFonts w:ascii="Times New Roman" w:hAnsi="Times New Roman" w:cs="Times New Roman"/>
          <w:color w:val="auto"/>
        </w:rPr>
        <w:lastRenderedPageBreak/>
        <w:t>Modeller og vedlegg:</w:t>
      </w:r>
      <w:bookmarkEnd w:id="17"/>
      <w:bookmarkEnd w:id="18"/>
    </w:p>
    <w:p w14:paraId="641C3A23" w14:textId="77777777" w:rsidR="00974D77" w:rsidRPr="007834E1" w:rsidRDefault="00974D7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Legg ved modeller her, og ellers rundt om i teksten, hvor det er relevant og nyttig å ha med. Eksempelvis hvis man refererer til noe.</w:t>
      </w:r>
    </w:p>
    <w:p w14:paraId="0B2030BE" w14:textId="77777777" w:rsidR="00974D77" w:rsidRPr="007834E1" w:rsidRDefault="00974D77" w:rsidP="00A24A9A">
      <w:pPr>
        <w:spacing w:line="360" w:lineRule="auto"/>
        <w:rPr>
          <w:rFonts w:ascii="Times New Roman" w:eastAsiaTheme="majorEastAsia" w:hAnsi="Times New Roman" w:cs="Times New Roman"/>
          <w:sz w:val="40"/>
          <w:szCs w:val="40"/>
        </w:rPr>
      </w:pPr>
      <w:r w:rsidRPr="007834E1">
        <w:rPr>
          <w:rFonts w:ascii="Times New Roman" w:hAnsi="Times New Roman" w:cs="Times New Roman"/>
        </w:rPr>
        <w:br w:type="page"/>
      </w:r>
    </w:p>
    <w:p w14:paraId="29F679C3" w14:textId="09D6A90E" w:rsidR="00C05E00" w:rsidRPr="007834E1" w:rsidRDefault="00C05E00" w:rsidP="00A24A9A">
      <w:pPr>
        <w:pStyle w:val="Overskrift1"/>
        <w:spacing w:line="360" w:lineRule="auto"/>
        <w:jc w:val="center"/>
        <w:rPr>
          <w:rFonts w:ascii="Times New Roman" w:hAnsi="Times New Roman" w:cs="Times New Roman"/>
          <w:color w:val="auto"/>
        </w:rPr>
      </w:pPr>
      <w:bookmarkStart w:id="19" w:name="_Toc182679603"/>
      <w:r w:rsidRPr="007834E1">
        <w:rPr>
          <w:rFonts w:ascii="Times New Roman" w:hAnsi="Times New Roman" w:cs="Times New Roman"/>
          <w:color w:val="auto"/>
        </w:rPr>
        <w:lastRenderedPageBreak/>
        <w:t>Hva skal leveres:</w:t>
      </w:r>
      <w:bookmarkEnd w:id="19"/>
    </w:p>
    <w:p w14:paraId="3A879376" w14:textId="26D154FC" w:rsidR="00C05E00" w:rsidRPr="007834E1" w:rsidRDefault="00F23857"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Kildekoden til prototype (Front-End og Back-End)</w:t>
      </w:r>
    </w:p>
    <w:p w14:paraId="2F0F46F3" w14:textId="30129EE3" w:rsidR="008C2C9C" w:rsidRPr="007834E1" w:rsidRDefault="008C2C9C" w:rsidP="00A24A9A">
      <w:pPr>
        <w:pStyle w:val="Listeavsnitt"/>
        <w:numPr>
          <w:ilvl w:val="0"/>
          <w:numId w:val="1"/>
        </w:numPr>
        <w:spacing w:line="360" w:lineRule="auto"/>
        <w:rPr>
          <w:rFonts w:ascii="Times New Roman" w:hAnsi="Times New Roman" w:cs="Times New Roman"/>
        </w:rPr>
      </w:pPr>
      <w:r w:rsidRPr="007834E1">
        <w:rPr>
          <w:rFonts w:ascii="Times New Roman" w:hAnsi="Times New Roman" w:cs="Times New Roman"/>
        </w:rPr>
        <w:t>Dokumentene i innleveringen skal leveres som PDF-filer, og hele prosjektet</w:t>
      </w:r>
      <w:r w:rsidRPr="007834E1">
        <w:rPr>
          <w:rFonts w:ascii="Times New Roman" w:hAnsi="Times New Roman" w:cs="Times New Roman"/>
        </w:rPr>
        <w:br/>
        <w:t>(prosjektdokumentasjon, prototype og vedlegg) skal leveres samlet for gruppa som en .</w:t>
      </w:r>
      <w:proofErr w:type="spellStart"/>
      <w:r w:rsidRPr="007834E1">
        <w:rPr>
          <w:rFonts w:ascii="Times New Roman" w:hAnsi="Times New Roman" w:cs="Times New Roman"/>
        </w:rPr>
        <w:t>zip</w:t>
      </w:r>
      <w:proofErr w:type="spellEnd"/>
      <w:r w:rsidRPr="007834E1">
        <w:rPr>
          <w:rFonts w:ascii="Times New Roman" w:hAnsi="Times New Roman" w:cs="Times New Roman"/>
        </w:rPr>
        <w:t xml:space="preserve">-fil i </w:t>
      </w:r>
      <w:proofErr w:type="spellStart"/>
      <w:r w:rsidRPr="007834E1">
        <w:rPr>
          <w:rFonts w:ascii="Times New Roman" w:hAnsi="Times New Roman" w:cs="Times New Roman"/>
        </w:rPr>
        <w:t>Inspera</w:t>
      </w:r>
      <w:proofErr w:type="spellEnd"/>
      <w:r w:rsidRPr="007834E1">
        <w:rPr>
          <w:rFonts w:ascii="Times New Roman" w:hAnsi="Times New Roman" w:cs="Times New Roman"/>
        </w:rPr>
        <w:t xml:space="preserve">. Det er kun det som er inkludert i gruppeinnleveringen i </w:t>
      </w:r>
      <w:proofErr w:type="spellStart"/>
      <w:r w:rsidRPr="007834E1">
        <w:rPr>
          <w:rFonts w:ascii="Times New Roman" w:hAnsi="Times New Roman" w:cs="Times New Roman"/>
        </w:rPr>
        <w:t>Inspera</w:t>
      </w:r>
      <w:proofErr w:type="spellEnd"/>
      <w:r w:rsidRPr="007834E1">
        <w:rPr>
          <w:rFonts w:ascii="Times New Roman" w:hAnsi="Times New Roman" w:cs="Times New Roman"/>
        </w:rPr>
        <w:t xml:space="preserve"> som blir tatt med i</w:t>
      </w:r>
      <w:r w:rsidR="001B7186" w:rsidRPr="007834E1">
        <w:rPr>
          <w:rFonts w:ascii="Times New Roman" w:hAnsi="Times New Roman" w:cs="Times New Roman"/>
        </w:rPr>
        <w:t xml:space="preserve"> </w:t>
      </w:r>
      <w:r w:rsidRPr="007834E1">
        <w:rPr>
          <w:rFonts w:ascii="Times New Roman" w:hAnsi="Times New Roman" w:cs="Times New Roman"/>
        </w:rPr>
        <w:t xml:space="preserve">vurderingen (så ingen eksterne </w:t>
      </w:r>
      <w:proofErr w:type="spellStart"/>
      <w:r w:rsidRPr="007834E1">
        <w:rPr>
          <w:rFonts w:ascii="Times New Roman" w:hAnsi="Times New Roman" w:cs="Times New Roman"/>
        </w:rPr>
        <w:t>git-repositories</w:t>
      </w:r>
      <w:proofErr w:type="spellEnd"/>
      <w:r w:rsidRPr="007834E1">
        <w:rPr>
          <w:rFonts w:ascii="Times New Roman" w:hAnsi="Times New Roman" w:cs="Times New Roman"/>
        </w:rPr>
        <w:t>, etc.).</w:t>
      </w:r>
    </w:p>
    <w:p w14:paraId="5361F8A5" w14:textId="77777777" w:rsidR="00C05E00" w:rsidRPr="007834E1" w:rsidRDefault="00C05E00" w:rsidP="00A24A9A">
      <w:pPr>
        <w:spacing w:line="360" w:lineRule="auto"/>
        <w:rPr>
          <w:rFonts w:ascii="Times New Roman" w:hAnsi="Times New Roman" w:cs="Times New Roman"/>
        </w:rPr>
      </w:pPr>
      <w:r w:rsidRPr="007834E1">
        <w:rPr>
          <w:rFonts w:ascii="Times New Roman" w:hAnsi="Times New Roman" w:cs="Times New Roman"/>
        </w:rPr>
        <w:br w:type="page"/>
      </w:r>
    </w:p>
    <w:p w14:paraId="072BE9F0" w14:textId="2CC66D75" w:rsidR="004F1605" w:rsidRPr="007834E1" w:rsidRDefault="00D82B21" w:rsidP="00A24A9A">
      <w:pPr>
        <w:spacing w:line="360" w:lineRule="auto"/>
        <w:rPr>
          <w:rFonts w:ascii="Times New Roman" w:hAnsi="Times New Roman" w:cs="Times New Roman"/>
        </w:rPr>
      </w:pPr>
      <w:r w:rsidRPr="007834E1">
        <w:rPr>
          <w:rFonts w:ascii="Times New Roman" w:hAnsi="Times New Roman" w:cs="Times New Roman"/>
        </w:rPr>
        <w:lastRenderedPageBreak/>
        <w:t>Lenke til timeliste:</w:t>
      </w:r>
    </w:p>
    <w:p w14:paraId="42DC0F5E" w14:textId="29327046" w:rsidR="00D82B21" w:rsidRPr="007834E1" w:rsidRDefault="00D82B21" w:rsidP="00A24A9A">
      <w:pPr>
        <w:spacing w:line="360" w:lineRule="auto"/>
        <w:rPr>
          <w:rFonts w:ascii="Times New Roman" w:hAnsi="Times New Roman" w:cs="Times New Roman"/>
        </w:rPr>
      </w:pPr>
      <w:hyperlink r:id="rId6" w:history="1">
        <w:r w:rsidRPr="007834E1">
          <w:rPr>
            <w:rStyle w:val="Hyperkobling"/>
            <w:rFonts w:ascii="Times New Roman" w:hAnsi="Times New Roman" w:cs="Times New Roman"/>
            <w:color w:val="auto"/>
          </w:rPr>
          <w:t>https://1drv.ms/x/c/3b274f0dbc59c8fd/ETfAYYa9NmVOvCu7i6Q7tkkBA8zO2acE7bhsSFaZRmYxpw</w:t>
        </w:r>
      </w:hyperlink>
      <w:r w:rsidRPr="007834E1">
        <w:rPr>
          <w:rFonts w:ascii="Times New Roman" w:hAnsi="Times New Roman" w:cs="Times New Roman"/>
        </w:rPr>
        <w:t xml:space="preserve"> </w:t>
      </w:r>
    </w:p>
    <w:p w14:paraId="581826C3" w14:textId="180FC1E1" w:rsidR="004F1605" w:rsidRPr="007834E1" w:rsidRDefault="004F1605" w:rsidP="00A24A9A">
      <w:pPr>
        <w:spacing w:line="360" w:lineRule="auto"/>
        <w:rPr>
          <w:rFonts w:ascii="Times New Roman" w:hAnsi="Times New Roman" w:cs="Times New Roman"/>
        </w:rPr>
      </w:pPr>
      <w:r w:rsidRPr="007834E1">
        <w:rPr>
          <w:rFonts w:ascii="Times New Roman" w:hAnsi="Times New Roman" w:cs="Times New Roman"/>
        </w:rPr>
        <w:t xml:space="preserve">Lenke til </w:t>
      </w:r>
      <w:proofErr w:type="spellStart"/>
      <w:r w:rsidRPr="007834E1">
        <w:rPr>
          <w:rFonts w:ascii="Times New Roman" w:hAnsi="Times New Roman" w:cs="Times New Roman"/>
        </w:rPr>
        <w:t>Canas</w:t>
      </w:r>
      <w:proofErr w:type="spellEnd"/>
      <w:r w:rsidRPr="007834E1">
        <w:rPr>
          <w:rFonts w:ascii="Times New Roman" w:hAnsi="Times New Roman" w:cs="Times New Roman"/>
        </w:rPr>
        <w:t xml:space="preserve"> dokument:  </w:t>
      </w:r>
      <w:hyperlink r:id="rId7" w:history="1">
        <w:r w:rsidRPr="007834E1">
          <w:rPr>
            <w:rStyle w:val="Hyperkobling"/>
            <w:rFonts w:ascii="Times New Roman" w:hAnsi="Times New Roman" w:cs="Times New Roman"/>
            <w:color w:val="auto"/>
          </w:rPr>
          <w:t>https://hiof.instructure.com/courses/8917/files/1622655?wrap=1</w:t>
        </w:r>
      </w:hyperlink>
      <w:r w:rsidRPr="007834E1">
        <w:rPr>
          <w:rFonts w:ascii="Times New Roman" w:hAnsi="Times New Roman" w:cs="Times New Roman"/>
        </w:rPr>
        <w:t xml:space="preserve"> </w:t>
      </w:r>
    </w:p>
    <w:sectPr w:rsidR="004F1605" w:rsidRPr="00783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C71B3"/>
    <w:multiLevelType w:val="hybridMultilevel"/>
    <w:tmpl w:val="421479D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E6204AC"/>
    <w:multiLevelType w:val="hybridMultilevel"/>
    <w:tmpl w:val="022A4EA2"/>
    <w:lvl w:ilvl="0" w:tplc="A8EE285E">
      <w:numFmt w:val="bullet"/>
      <w:lvlText w:val="-"/>
      <w:lvlJc w:val="left"/>
      <w:pPr>
        <w:ind w:left="720" w:hanging="360"/>
      </w:pPr>
      <w:rPr>
        <w:rFonts w:ascii="Aptos" w:eastAsiaTheme="minorEastAsia" w:hAnsi="Aptos"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7D15E43"/>
    <w:multiLevelType w:val="hybridMultilevel"/>
    <w:tmpl w:val="84D6830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82890093">
    <w:abstractNumId w:val="1"/>
  </w:num>
  <w:num w:numId="2" w16cid:durableId="771437255">
    <w:abstractNumId w:val="2"/>
  </w:num>
  <w:num w:numId="3" w16cid:durableId="155735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BE"/>
    <w:rsid w:val="000139AC"/>
    <w:rsid w:val="00023E2B"/>
    <w:rsid w:val="00030639"/>
    <w:rsid w:val="00043E7B"/>
    <w:rsid w:val="00046FC0"/>
    <w:rsid w:val="00060295"/>
    <w:rsid w:val="0007075E"/>
    <w:rsid w:val="000766F7"/>
    <w:rsid w:val="00081971"/>
    <w:rsid w:val="000B78A1"/>
    <w:rsid w:val="000C10E6"/>
    <w:rsid w:val="000D02CD"/>
    <w:rsid w:val="000D1315"/>
    <w:rsid w:val="00114BAC"/>
    <w:rsid w:val="00123B95"/>
    <w:rsid w:val="00137493"/>
    <w:rsid w:val="00141697"/>
    <w:rsid w:val="0014182D"/>
    <w:rsid w:val="00182761"/>
    <w:rsid w:val="001B0E1F"/>
    <w:rsid w:val="001B2008"/>
    <w:rsid w:val="001B2ECD"/>
    <w:rsid w:val="001B7186"/>
    <w:rsid w:val="001C0DFD"/>
    <w:rsid w:val="001D35A0"/>
    <w:rsid w:val="00201ACF"/>
    <w:rsid w:val="00221F48"/>
    <w:rsid w:val="002252EA"/>
    <w:rsid w:val="00245D0F"/>
    <w:rsid w:val="00246D6E"/>
    <w:rsid w:val="002502BA"/>
    <w:rsid w:val="002554C2"/>
    <w:rsid w:val="00265278"/>
    <w:rsid w:val="002652D9"/>
    <w:rsid w:val="00275710"/>
    <w:rsid w:val="002925E1"/>
    <w:rsid w:val="00296BA0"/>
    <w:rsid w:val="002A2117"/>
    <w:rsid w:val="002A2F84"/>
    <w:rsid w:val="002A40A2"/>
    <w:rsid w:val="002F373B"/>
    <w:rsid w:val="00301283"/>
    <w:rsid w:val="0030498C"/>
    <w:rsid w:val="00332781"/>
    <w:rsid w:val="003563E4"/>
    <w:rsid w:val="0037379B"/>
    <w:rsid w:val="00387389"/>
    <w:rsid w:val="0039511C"/>
    <w:rsid w:val="00395584"/>
    <w:rsid w:val="003A45EA"/>
    <w:rsid w:val="003A5A71"/>
    <w:rsid w:val="003B4D5A"/>
    <w:rsid w:val="003C300F"/>
    <w:rsid w:val="003C4E3F"/>
    <w:rsid w:val="003C769A"/>
    <w:rsid w:val="003D5ABE"/>
    <w:rsid w:val="003D7F2F"/>
    <w:rsid w:val="003F6789"/>
    <w:rsid w:val="00401E23"/>
    <w:rsid w:val="00403AEB"/>
    <w:rsid w:val="00414801"/>
    <w:rsid w:val="004222E7"/>
    <w:rsid w:val="00446B01"/>
    <w:rsid w:val="004536C0"/>
    <w:rsid w:val="004811FA"/>
    <w:rsid w:val="00487967"/>
    <w:rsid w:val="00491901"/>
    <w:rsid w:val="004B09B9"/>
    <w:rsid w:val="004C1404"/>
    <w:rsid w:val="004E4A20"/>
    <w:rsid w:val="004E773E"/>
    <w:rsid w:val="004F1605"/>
    <w:rsid w:val="004F1A3D"/>
    <w:rsid w:val="005060E8"/>
    <w:rsid w:val="0050646D"/>
    <w:rsid w:val="005067A1"/>
    <w:rsid w:val="00521835"/>
    <w:rsid w:val="005332D1"/>
    <w:rsid w:val="00533D76"/>
    <w:rsid w:val="00561535"/>
    <w:rsid w:val="0056458B"/>
    <w:rsid w:val="005731DC"/>
    <w:rsid w:val="0059608A"/>
    <w:rsid w:val="005E0EDA"/>
    <w:rsid w:val="00600E69"/>
    <w:rsid w:val="00613B17"/>
    <w:rsid w:val="006175DB"/>
    <w:rsid w:val="00627F59"/>
    <w:rsid w:val="006311CD"/>
    <w:rsid w:val="006615DE"/>
    <w:rsid w:val="00665D74"/>
    <w:rsid w:val="006955D4"/>
    <w:rsid w:val="006B08CE"/>
    <w:rsid w:val="006D2404"/>
    <w:rsid w:val="006F134C"/>
    <w:rsid w:val="00711750"/>
    <w:rsid w:val="00715234"/>
    <w:rsid w:val="00716E44"/>
    <w:rsid w:val="0077458A"/>
    <w:rsid w:val="00775692"/>
    <w:rsid w:val="007834E1"/>
    <w:rsid w:val="007A3E63"/>
    <w:rsid w:val="007B2731"/>
    <w:rsid w:val="007C6049"/>
    <w:rsid w:val="007D62F8"/>
    <w:rsid w:val="007E3C7B"/>
    <w:rsid w:val="00814587"/>
    <w:rsid w:val="00842B79"/>
    <w:rsid w:val="00864461"/>
    <w:rsid w:val="00867C16"/>
    <w:rsid w:val="00885018"/>
    <w:rsid w:val="008856B4"/>
    <w:rsid w:val="00890412"/>
    <w:rsid w:val="0089165F"/>
    <w:rsid w:val="008A329D"/>
    <w:rsid w:val="008B6A6F"/>
    <w:rsid w:val="008B7EAC"/>
    <w:rsid w:val="008C041F"/>
    <w:rsid w:val="008C2C9C"/>
    <w:rsid w:val="008D2E3F"/>
    <w:rsid w:val="008D6874"/>
    <w:rsid w:val="008E0D86"/>
    <w:rsid w:val="008E1325"/>
    <w:rsid w:val="009439C4"/>
    <w:rsid w:val="00974D77"/>
    <w:rsid w:val="00987E62"/>
    <w:rsid w:val="00990097"/>
    <w:rsid w:val="009951EB"/>
    <w:rsid w:val="009A304F"/>
    <w:rsid w:val="009C0954"/>
    <w:rsid w:val="009D024C"/>
    <w:rsid w:val="009D1222"/>
    <w:rsid w:val="009D3361"/>
    <w:rsid w:val="00A06C98"/>
    <w:rsid w:val="00A072CD"/>
    <w:rsid w:val="00A24A9A"/>
    <w:rsid w:val="00A26924"/>
    <w:rsid w:val="00A40204"/>
    <w:rsid w:val="00A42D3A"/>
    <w:rsid w:val="00A6281D"/>
    <w:rsid w:val="00AB2594"/>
    <w:rsid w:val="00AB31B1"/>
    <w:rsid w:val="00AB42B8"/>
    <w:rsid w:val="00AC793A"/>
    <w:rsid w:val="00AD19C4"/>
    <w:rsid w:val="00AD494A"/>
    <w:rsid w:val="00AD7BE7"/>
    <w:rsid w:val="00AE32CA"/>
    <w:rsid w:val="00AF0773"/>
    <w:rsid w:val="00AF432E"/>
    <w:rsid w:val="00AF44D7"/>
    <w:rsid w:val="00AF7C9E"/>
    <w:rsid w:val="00B11648"/>
    <w:rsid w:val="00B32A48"/>
    <w:rsid w:val="00B372E4"/>
    <w:rsid w:val="00B70BAD"/>
    <w:rsid w:val="00B775EE"/>
    <w:rsid w:val="00BA55AF"/>
    <w:rsid w:val="00BA6211"/>
    <w:rsid w:val="00BB52FF"/>
    <w:rsid w:val="00BC056B"/>
    <w:rsid w:val="00BC50CB"/>
    <w:rsid w:val="00BE2D6C"/>
    <w:rsid w:val="00BF6B04"/>
    <w:rsid w:val="00BF78AC"/>
    <w:rsid w:val="00C05E00"/>
    <w:rsid w:val="00C15D6F"/>
    <w:rsid w:val="00C4234A"/>
    <w:rsid w:val="00C50499"/>
    <w:rsid w:val="00C60CC2"/>
    <w:rsid w:val="00C6591B"/>
    <w:rsid w:val="00C819DB"/>
    <w:rsid w:val="00C81CF8"/>
    <w:rsid w:val="00CB1818"/>
    <w:rsid w:val="00CB6A7A"/>
    <w:rsid w:val="00CC3BCC"/>
    <w:rsid w:val="00CE4725"/>
    <w:rsid w:val="00D109A2"/>
    <w:rsid w:val="00D26100"/>
    <w:rsid w:val="00D31920"/>
    <w:rsid w:val="00D43640"/>
    <w:rsid w:val="00D677E2"/>
    <w:rsid w:val="00D756BF"/>
    <w:rsid w:val="00D757B6"/>
    <w:rsid w:val="00D82B21"/>
    <w:rsid w:val="00D9007D"/>
    <w:rsid w:val="00D95877"/>
    <w:rsid w:val="00DD1F54"/>
    <w:rsid w:val="00DD3A66"/>
    <w:rsid w:val="00DF2443"/>
    <w:rsid w:val="00DF3C28"/>
    <w:rsid w:val="00E14695"/>
    <w:rsid w:val="00E241D8"/>
    <w:rsid w:val="00E40D88"/>
    <w:rsid w:val="00E6222D"/>
    <w:rsid w:val="00E65E0A"/>
    <w:rsid w:val="00E733E8"/>
    <w:rsid w:val="00E80FF8"/>
    <w:rsid w:val="00E92A78"/>
    <w:rsid w:val="00E9716C"/>
    <w:rsid w:val="00EA3427"/>
    <w:rsid w:val="00EA7D4F"/>
    <w:rsid w:val="00ED05F4"/>
    <w:rsid w:val="00EE2981"/>
    <w:rsid w:val="00F03833"/>
    <w:rsid w:val="00F070A4"/>
    <w:rsid w:val="00F15901"/>
    <w:rsid w:val="00F23857"/>
    <w:rsid w:val="00F24CBC"/>
    <w:rsid w:val="00F4472C"/>
    <w:rsid w:val="00F5328D"/>
    <w:rsid w:val="00F6326E"/>
    <w:rsid w:val="00F749CA"/>
    <w:rsid w:val="00F74ECE"/>
    <w:rsid w:val="00F82051"/>
    <w:rsid w:val="00F90778"/>
    <w:rsid w:val="00FA011F"/>
    <w:rsid w:val="00FB065D"/>
    <w:rsid w:val="00FB7D75"/>
    <w:rsid w:val="00FC2C1C"/>
    <w:rsid w:val="00FC67AA"/>
    <w:rsid w:val="00FF2958"/>
    <w:rsid w:val="20C0BF9A"/>
    <w:rsid w:val="227A9D4D"/>
    <w:rsid w:val="26BA5449"/>
    <w:rsid w:val="43F01AB1"/>
    <w:rsid w:val="502DED55"/>
    <w:rsid w:val="5A07222C"/>
    <w:rsid w:val="5B307FC7"/>
    <w:rsid w:val="71221D13"/>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FA14"/>
  <w15:chartTrackingRefBased/>
  <w15:docId w15:val="{A2E836B7-E5C8-0E4B-BF3A-2B96E743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A4"/>
  </w:style>
  <w:style w:type="paragraph" w:styleId="Overskrift1">
    <w:name w:val="heading 1"/>
    <w:basedOn w:val="Normal"/>
    <w:next w:val="Normal"/>
    <w:link w:val="Overskrift1Tegn"/>
    <w:uiPriority w:val="9"/>
    <w:qFormat/>
    <w:rsid w:val="003D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D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D5AB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D5AB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D5AB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D5AB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D5AB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D5AB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D5AB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D5AB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3D5AB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3D5AB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3D5AB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3D5AB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3D5AB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3D5AB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3D5AB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3D5ABE"/>
    <w:rPr>
      <w:rFonts w:eastAsiaTheme="majorEastAsia" w:cstheme="majorBidi"/>
      <w:color w:val="272727" w:themeColor="text1" w:themeTint="D8"/>
    </w:rPr>
  </w:style>
  <w:style w:type="paragraph" w:styleId="Tittel">
    <w:name w:val="Title"/>
    <w:basedOn w:val="Normal"/>
    <w:next w:val="Normal"/>
    <w:link w:val="TittelTegn"/>
    <w:uiPriority w:val="10"/>
    <w:qFormat/>
    <w:rsid w:val="003D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D5AB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3D5AB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3D5AB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3D5AB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3D5ABE"/>
    <w:rPr>
      <w:i/>
      <w:iCs/>
      <w:color w:val="404040" w:themeColor="text1" w:themeTint="BF"/>
    </w:rPr>
  </w:style>
  <w:style w:type="paragraph" w:styleId="Listeavsnitt">
    <w:name w:val="List Paragraph"/>
    <w:basedOn w:val="Normal"/>
    <w:uiPriority w:val="34"/>
    <w:qFormat/>
    <w:rsid w:val="003D5ABE"/>
    <w:pPr>
      <w:ind w:left="720"/>
      <w:contextualSpacing/>
    </w:pPr>
  </w:style>
  <w:style w:type="character" w:styleId="Sterkutheving">
    <w:name w:val="Intense Emphasis"/>
    <w:basedOn w:val="Standardskriftforavsnitt"/>
    <w:uiPriority w:val="21"/>
    <w:qFormat/>
    <w:rsid w:val="003D5ABE"/>
    <w:rPr>
      <w:i/>
      <w:iCs/>
      <w:color w:val="0F4761" w:themeColor="accent1" w:themeShade="BF"/>
    </w:rPr>
  </w:style>
  <w:style w:type="paragraph" w:styleId="Sterktsitat">
    <w:name w:val="Intense Quote"/>
    <w:basedOn w:val="Normal"/>
    <w:next w:val="Normal"/>
    <w:link w:val="SterktsitatTegn"/>
    <w:uiPriority w:val="30"/>
    <w:qFormat/>
    <w:rsid w:val="003D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3D5ABE"/>
    <w:rPr>
      <w:i/>
      <w:iCs/>
      <w:color w:val="0F4761" w:themeColor="accent1" w:themeShade="BF"/>
    </w:rPr>
  </w:style>
  <w:style w:type="character" w:styleId="Sterkreferanse">
    <w:name w:val="Intense Reference"/>
    <w:basedOn w:val="Standardskriftforavsnitt"/>
    <w:uiPriority w:val="32"/>
    <w:qFormat/>
    <w:rsid w:val="003D5ABE"/>
    <w:rPr>
      <w:b/>
      <w:bCs/>
      <w:smallCaps/>
      <w:color w:val="0F4761" w:themeColor="accent1" w:themeShade="BF"/>
      <w:spacing w:val="5"/>
    </w:rPr>
  </w:style>
  <w:style w:type="character" w:styleId="Hyperkobling">
    <w:name w:val="Hyperlink"/>
    <w:basedOn w:val="Standardskriftforavsnitt"/>
    <w:uiPriority w:val="99"/>
    <w:unhideWhenUsed/>
    <w:rsid w:val="004F1605"/>
    <w:rPr>
      <w:color w:val="467886" w:themeColor="hyperlink"/>
      <w:u w:val="single"/>
    </w:rPr>
  </w:style>
  <w:style w:type="character" w:styleId="Ulstomtale">
    <w:name w:val="Unresolved Mention"/>
    <w:basedOn w:val="Standardskriftforavsnitt"/>
    <w:uiPriority w:val="99"/>
    <w:semiHidden/>
    <w:unhideWhenUsed/>
    <w:rsid w:val="004F1605"/>
    <w:rPr>
      <w:color w:val="605E5C"/>
      <w:shd w:val="clear" w:color="auto" w:fill="E1DFDD"/>
    </w:rPr>
  </w:style>
  <w:style w:type="character" w:styleId="Fulgthyperkobling">
    <w:name w:val="FollowedHyperlink"/>
    <w:basedOn w:val="Standardskriftforavsnitt"/>
    <w:uiPriority w:val="99"/>
    <w:semiHidden/>
    <w:unhideWhenUsed/>
    <w:rsid w:val="004F1605"/>
    <w:rPr>
      <w:color w:val="96607D" w:themeColor="followedHyperlink"/>
      <w:u w:val="single"/>
    </w:rPr>
  </w:style>
  <w:style w:type="paragraph" w:styleId="Overskriftforinnholdsfortegnelse">
    <w:name w:val="TOC Heading"/>
    <w:basedOn w:val="Overskrift1"/>
    <w:next w:val="Normal"/>
    <w:uiPriority w:val="39"/>
    <w:unhideWhenUsed/>
    <w:qFormat/>
    <w:rsid w:val="009D1222"/>
    <w:pPr>
      <w:spacing w:before="480" w:after="0" w:line="276" w:lineRule="auto"/>
      <w:outlineLvl w:val="9"/>
    </w:pPr>
    <w:rPr>
      <w:b/>
      <w:bCs/>
      <w:kern w:val="0"/>
      <w:sz w:val="28"/>
      <w:szCs w:val="28"/>
      <w:lang w:eastAsia="nb-NO"/>
      <w14:ligatures w14:val="none"/>
    </w:rPr>
  </w:style>
  <w:style w:type="paragraph" w:styleId="INNH1">
    <w:name w:val="toc 1"/>
    <w:basedOn w:val="Normal"/>
    <w:next w:val="Normal"/>
    <w:autoRedefine/>
    <w:uiPriority w:val="39"/>
    <w:unhideWhenUsed/>
    <w:rsid w:val="009D1222"/>
    <w:pPr>
      <w:spacing w:before="240" w:after="120"/>
    </w:pPr>
    <w:rPr>
      <w:b/>
      <w:bCs/>
      <w:sz w:val="20"/>
      <w:szCs w:val="20"/>
    </w:rPr>
  </w:style>
  <w:style w:type="paragraph" w:styleId="INNH2">
    <w:name w:val="toc 2"/>
    <w:basedOn w:val="Normal"/>
    <w:next w:val="Normal"/>
    <w:autoRedefine/>
    <w:uiPriority w:val="39"/>
    <w:unhideWhenUsed/>
    <w:rsid w:val="009D1222"/>
    <w:pPr>
      <w:spacing w:before="120" w:after="0"/>
      <w:ind w:left="240"/>
    </w:pPr>
    <w:rPr>
      <w:i/>
      <w:iCs/>
      <w:sz w:val="20"/>
      <w:szCs w:val="20"/>
    </w:rPr>
  </w:style>
  <w:style w:type="paragraph" w:styleId="INNH3">
    <w:name w:val="toc 3"/>
    <w:basedOn w:val="Normal"/>
    <w:next w:val="Normal"/>
    <w:autoRedefine/>
    <w:uiPriority w:val="39"/>
    <w:semiHidden/>
    <w:unhideWhenUsed/>
    <w:rsid w:val="009D1222"/>
    <w:pPr>
      <w:spacing w:after="0"/>
      <w:ind w:left="480"/>
    </w:pPr>
    <w:rPr>
      <w:sz w:val="20"/>
      <w:szCs w:val="20"/>
    </w:rPr>
  </w:style>
  <w:style w:type="paragraph" w:styleId="INNH4">
    <w:name w:val="toc 4"/>
    <w:basedOn w:val="Normal"/>
    <w:next w:val="Normal"/>
    <w:autoRedefine/>
    <w:uiPriority w:val="39"/>
    <w:semiHidden/>
    <w:unhideWhenUsed/>
    <w:rsid w:val="009D1222"/>
    <w:pPr>
      <w:spacing w:after="0"/>
      <w:ind w:left="720"/>
    </w:pPr>
    <w:rPr>
      <w:sz w:val="20"/>
      <w:szCs w:val="20"/>
    </w:rPr>
  </w:style>
  <w:style w:type="paragraph" w:styleId="INNH5">
    <w:name w:val="toc 5"/>
    <w:basedOn w:val="Normal"/>
    <w:next w:val="Normal"/>
    <w:autoRedefine/>
    <w:uiPriority w:val="39"/>
    <w:semiHidden/>
    <w:unhideWhenUsed/>
    <w:rsid w:val="009D1222"/>
    <w:pPr>
      <w:spacing w:after="0"/>
      <w:ind w:left="960"/>
    </w:pPr>
    <w:rPr>
      <w:sz w:val="20"/>
      <w:szCs w:val="20"/>
    </w:rPr>
  </w:style>
  <w:style w:type="paragraph" w:styleId="INNH6">
    <w:name w:val="toc 6"/>
    <w:basedOn w:val="Normal"/>
    <w:next w:val="Normal"/>
    <w:autoRedefine/>
    <w:uiPriority w:val="39"/>
    <w:semiHidden/>
    <w:unhideWhenUsed/>
    <w:rsid w:val="009D1222"/>
    <w:pPr>
      <w:spacing w:after="0"/>
      <w:ind w:left="1200"/>
    </w:pPr>
    <w:rPr>
      <w:sz w:val="20"/>
      <w:szCs w:val="20"/>
    </w:rPr>
  </w:style>
  <w:style w:type="paragraph" w:styleId="INNH7">
    <w:name w:val="toc 7"/>
    <w:basedOn w:val="Normal"/>
    <w:next w:val="Normal"/>
    <w:autoRedefine/>
    <w:uiPriority w:val="39"/>
    <w:semiHidden/>
    <w:unhideWhenUsed/>
    <w:rsid w:val="009D1222"/>
    <w:pPr>
      <w:spacing w:after="0"/>
      <w:ind w:left="1440"/>
    </w:pPr>
    <w:rPr>
      <w:sz w:val="20"/>
      <w:szCs w:val="20"/>
    </w:rPr>
  </w:style>
  <w:style w:type="paragraph" w:styleId="INNH8">
    <w:name w:val="toc 8"/>
    <w:basedOn w:val="Normal"/>
    <w:next w:val="Normal"/>
    <w:autoRedefine/>
    <w:uiPriority w:val="39"/>
    <w:semiHidden/>
    <w:unhideWhenUsed/>
    <w:rsid w:val="009D1222"/>
    <w:pPr>
      <w:spacing w:after="0"/>
      <w:ind w:left="1680"/>
    </w:pPr>
    <w:rPr>
      <w:sz w:val="20"/>
      <w:szCs w:val="20"/>
    </w:rPr>
  </w:style>
  <w:style w:type="paragraph" w:styleId="INNH9">
    <w:name w:val="toc 9"/>
    <w:basedOn w:val="Normal"/>
    <w:next w:val="Normal"/>
    <w:autoRedefine/>
    <w:uiPriority w:val="39"/>
    <w:semiHidden/>
    <w:unhideWhenUsed/>
    <w:rsid w:val="009D1222"/>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3908">
      <w:bodyDiv w:val="1"/>
      <w:marLeft w:val="0"/>
      <w:marRight w:val="0"/>
      <w:marTop w:val="0"/>
      <w:marBottom w:val="0"/>
      <w:divBdr>
        <w:top w:val="none" w:sz="0" w:space="0" w:color="auto"/>
        <w:left w:val="none" w:sz="0" w:space="0" w:color="auto"/>
        <w:bottom w:val="none" w:sz="0" w:space="0" w:color="auto"/>
        <w:right w:val="none" w:sz="0" w:space="0" w:color="auto"/>
      </w:divBdr>
    </w:div>
    <w:div w:id="173958783">
      <w:bodyDiv w:val="1"/>
      <w:marLeft w:val="0"/>
      <w:marRight w:val="0"/>
      <w:marTop w:val="0"/>
      <w:marBottom w:val="0"/>
      <w:divBdr>
        <w:top w:val="none" w:sz="0" w:space="0" w:color="auto"/>
        <w:left w:val="none" w:sz="0" w:space="0" w:color="auto"/>
        <w:bottom w:val="none" w:sz="0" w:space="0" w:color="auto"/>
        <w:right w:val="none" w:sz="0" w:space="0" w:color="auto"/>
      </w:divBdr>
      <w:divsChild>
        <w:div w:id="481238512">
          <w:marLeft w:val="0"/>
          <w:marRight w:val="0"/>
          <w:marTop w:val="0"/>
          <w:marBottom w:val="0"/>
          <w:divBdr>
            <w:top w:val="none" w:sz="0" w:space="0" w:color="auto"/>
            <w:left w:val="none" w:sz="0" w:space="0" w:color="auto"/>
            <w:bottom w:val="none" w:sz="0" w:space="0" w:color="auto"/>
            <w:right w:val="none" w:sz="0" w:space="0" w:color="auto"/>
          </w:divBdr>
          <w:divsChild>
            <w:div w:id="6769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779">
      <w:bodyDiv w:val="1"/>
      <w:marLeft w:val="0"/>
      <w:marRight w:val="0"/>
      <w:marTop w:val="0"/>
      <w:marBottom w:val="0"/>
      <w:divBdr>
        <w:top w:val="none" w:sz="0" w:space="0" w:color="auto"/>
        <w:left w:val="none" w:sz="0" w:space="0" w:color="auto"/>
        <w:bottom w:val="none" w:sz="0" w:space="0" w:color="auto"/>
        <w:right w:val="none" w:sz="0" w:space="0" w:color="auto"/>
      </w:divBdr>
    </w:div>
    <w:div w:id="289484387">
      <w:bodyDiv w:val="1"/>
      <w:marLeft w:val="0"/>
      <w:marRight w:val="0"/>
      <w:marTop w:val="0"/>
      <w:marBottom w:val="0"/>
      <w:divBdr>
        <w:top w:val="none" w:sz="0" w:space="0" w:color="auto"/>
        <w:left w:val="none" w:sz="0" w:space="0" w:color="auto"/>
        <w:bottom w:val="none" w:sz="0" w:space="0" w:color="auto"/>
        <w:right w:val="none" w:sz="0" w:space="0" w:color="auto"/>
      </w:divBdr>
    </w:div>
    <w:div w:id="569971339">
      <w:bodyDiv w:val="1"/>
      <w:marLeft w:val="0"/>
      <w:marRight w:val="0"/>
      <w:marTop w:val="0"/>
      <w:marBottom w:val="0"/>
      <w:divBdr>
        <w:top w:val="none" w:sz="0" w:space="0" w:color="auto"/>
        <w:left w:val="none" w:sz="0" w:space="0" w:color="auto"/>
        <w:bottom w:val="none" w:sz="0" w:space="0" w:color="auto"/>
        <w:right w:val="none" w:sz="0" w:space="0" w:color="auto"/>
      </w:divBdr>
    </w:div>
    <w:div w:id="625307761">
      <w:bodyDiv w:val="1"/>
      <w:marLeft w:val="0"/>
      <w:marRight w:val="0"/>
      <w:marTop w:val="0"/>
      <w:marBottom w:val="0"/>
      <w:divBdr>
        <w:top w:val="none" w:sz="0" w:space="0" w:color="auto"/>
        <w:left w:val="none" w:sz="0" w:space="0" w:color="auto"/>
        <w:bottom w:val="none" w:sz="0" w:space="0" w:color="auto"/>
        <w:right w:val="none" w:sz="0" w:space="0" w:color="auto"/>
      </w:divBdr>
    </w:div>
    <w:div w:id="693925587">
      <w:bodyDiv w:val="1"/>
      <w:marLeft w:val="0"/>
      <w:marRight w:val="0"/>
      <w:marTop w:val="0"/>
      <w:marBottom w:val="0"/>
      <w:divBdr>
        <w:top w:val="none" w:sz="0" w:space="0" w:color="auto"/>
        <w:left w:val="none" w:sz="0" w:space="0" w:color="auto"/>
        <w:bottom w:val="none" w:sz="0" w:space="0" w:color="auto"/>
        <w:right w:val="none" w:sz="0" w:space="0" w:color="auto"/>
      </w:divBdr>
    </w:div>
    <w:div w:id="735591017">
      <w:bodyDiv w:val="1"/>
      <w:marLeft w:val="0"/>
      <w:marRight w:val="0"/>
      <w:marTop w:val="0"/>
      <w:marBottom w:val="0"/>
      <w:divBdr>
        <w:top w:val="none" w:sz="0" w:space="0" w:color="auto"/>
        <w:left w:val="none" w:sz="0" w:space="0" w:color="auto"/>
        <w:bottom w:val="none" w:sz="0" w:space="0" w:color="auto"/>
        <w:right w:val="none" w:sz="0" w:space="0" w:color="auto"/>
      </w:divBdr>
    </w:div>
    <w:div w:id="910041608">
      <w:bodyDiv w:val="1"/>
      <w:marLeft w:val="0"/>
      <w:marRight w:val="0"/>
      <w:marTop w:val="0"/>
      <w:marBottom w:val="0"/>
      <w:divBdr>
        <w:top w:val="none" w:sz="0" w:space="0" w:color="auto"/>
        <w:left w:val="none" w:sz="0" w:space="0" w:color="auto"/>
        <w:bottom w:val="none" w:sz="0" w:space="0" w:color="auto"/>
        <w:right w:val="none" w:sz="0" w:space="0" w:color="auto"/>
      </w:divBdr>
    </w:div>
    <w:div w:id="922832461">
      <w:bodyDiv w:val="1"/>
      <w:marLeft w:val="0"/>
      <w:marRight w:val="0"/>
      <w:marTop w:val="0"/>
      <w:marBottom w:val="0"/>
      <w:divBdr>
        <w:top w:val="none" w:sz="0" w:space="0" w:color="auto"/>
        <w:left w:val="none" w:sz="0" w:space="0" w:color="auto"/>
        <w:bottom w:val="none" w:sz="0" w:space="0" w:color="auto"/>
        <w:right w:val="none" w:sz="0" w:space="0" w:color="auto"/>
      </w:divBdr>
      <w:divsChild>
        <w:div w:id="1058481046">
          <w:marLeft w:val="0"/>
          <w:marRight w:val="0"/>
          <w:marTop w:val="0"/>
          <w:marBottom w:val="0"/>
          <w:divBdr>
            <w:top w:val="none" w:sz="0" w:space="0" w:color="auto"/>
            <w:left w:val="none" w:sz="0" w:space="0" w:color="auto"/>
            <w:bottom w:val="none" w:sz="0" w:space="0" w:color="auto"/>
            <w:right w:val="none" w:sz="0" w:space="0" w:color="auto"/>
          </w:divBdr>
          <w:divsChild>
            <w:div w:id="1457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8093">
      <w:bodyDiv w:val="1"/>
      <w:marLeft w:val="0"/>
      <w:marRight w:val="0"/>
      <w:marTop w:val="0"/>
      <w:marBottom w:val="0"/>
      <w:divBdr>
        <w:top w:val="none" w:sz="0" w:space="0" w:color="auto"/>
        <w:left w:val="none" w:sz="0" w:space="0" w:color="auto"/>
        <w:bottom w:val="none" w:sz="0" w:space="0" w:color="auto"/>
        <w:right w:val="none" w:sz="0" w:space="0" w:color="auto"/>
      </w:divBdr>
    </w:div>
    <w:div w:id="1148130287">
      <w:bodyDiv w:val="1"/>
      <w:marLeft w:val="0"/>
      <w:marRight w:val="0"/>
      <w:marTop w:val="0"/>
      <w:marBottom w:val="0"/>
      <w:divBdr>
        <w:top w:val="none" w:sz="0" w:space="0" w:color="auto"/>
        <w:left w:val="none" w:sz="0" w:space="0" w:color="auto"/>
        <w:bottom w:val="none" w:sz="0" w:space="0" w:color="auto"/>
        <w:right w:val="none" w:sz="0" w:space="0" w:color="auto"/>
      </w:divBdr>
      <w:divsChild>
        <w:div w:id="111019230">
          <w:marLeft w:val="0"/>
          <w:marRight w:val="0"/>
          <w:marTop w:val="0"/>
          <w:marBottom w:val="0"/>
          <w:divBdr>
            <w:top w:val="none" w:sz="0" w:space="0" w:color="auto"/>
            <w:left w:val="none" w:sz="0" w:space="0" w:color="auto"/>
            <w:bottom w:val="none" w:sz="0" w:space="0" w:color="auto"/>
            <w:right w:val="none" w:sz="0" w:space="0" w:color="auto"/>
          </w:divBdr>
          <w:divsChild>
            <w:div w:id="12724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4484">
      <w:bodyDiv w:val="1"/>
      <w:marLeft w:val="0"/>
      <w:marRight w:val="0"/>
      <w:marTop w:val="0"/>
      <w:marBottom w:val="0"/>
      <w:divBdr>
        <w:top w:val="none" w:sz="0" w:space="0" w:color="auto"/>
        <w:left w:val="none" w:sz="0" w:space="0" w:color="auto"/>
        <w:bottom w:val="none" w:sz="0" w:space="0" w:color="auto"/>
        <w:right w:val="none" w:sz="0" w:space="0" w:color="auto"/>
      </w:divBdr>
    </w:div>
    <w:div w:id="1326711131">
      <w:bodyDiv w:val="1"/>
      <w:marLeft w:val="0"/>
      <w:marRight w:val="0"/>
      <w:marTop w:val="0"/>
      <w:marBottom w:val="0"/>
      <w:divBdr>
        <w:top w:val="none" w:sz="0" w:space="0" w:color="auto"/>
        <w:left w:val="none" w:sz="0" w:space="0" w:color="auto"/>
        <w:bottom w:val="none" w:sz="0" w:space="0" w:color="auto"/>
        <w:right w:val="none" w:sz="0" w:space="0" w:color="auto"/>
      </w:divBdr>
    </w:div>
    <w:div w:id="1400326652">
      <w:bodyDiv w:val="1"/>
      <w:marLeft w:val="0"/>
      <w:marRight w:val="0"/>
      <w:marTop w:val="0"/>
      <w:marBottom w:val="0"/>
      <w:divBdr>
        <w:top w:val="none" w:sz="0" w:space="0" w:color="auto"/>
        <w:left w:val="none" w:sz="0" w:space="0" w:color="auto"/>
        <w:bottom w:val="none" w:sz="0" w:space="0" w:color="auto"/>
        <w:right w:val="none" w:sz="0" w:space="0" w:color="auto"/>
      </w:divBdr>
    </w:div>
    <w:div w:id="1742563014">
      <w:bodyDiv w:val="1"/>
      <w:marLeft w:val="0"/>
      <w:marRight w:val="0"/>
      <w:marTop w:val="0"/>
      <w:marBottom w:val="0"/>
      <w:divBdr>
        <w:top w:val="none" w:sz="0" w:space="0" w:color="auto"/>
        <w:left w:val="none" w:sz="0" w:space="0" w:color="auto"/>
        <w:bottom w:val="none" w:sz="0" w:space="0" w:color="auto"/>
        <w:right w:val="none" w:sz="0" w:space="0" w:color="auto"/>
      </w:divBdr>
      <w:divsChild>
        <w:div w:id="1211310115">
          <w:marLeft w:val="0"/>
          <w:marRight w:val="0"/>
          <w:marTop w:val="0"/>
          <w:marBottom w:val="0"/>
          <w:divBdr>
            <w:top w:val="none" w:sz="0" w:space="0" w:color="auto"/>
            <w:left w:val="none" w:sz="0" w:space="0" w:color="auto"/>
            <w:bottom w:val="none" w:sz="0" w:space="0" w:color="auto"/>
            <w:right w:val="none" w:sz="0" w:space="0" w:color="auto"/>
          </w:divBdr>
          <w:divsChild>
            <w:div w:id="975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914">
      <w:bodyDiv w:val="1"/>
      <w:marLeft w:val="0"/>
      <w:marRight w:val="0"/>
      <w:marTop w:val="0"/>
      <w:marBottom w:val="0"/>
      <w:divBdr>
        <w:top w:val="none" w:sz="0" w:space="0" w:color="auto"/>
        <w:left w:val="none" w:sz="0" w:space="0" w:color="auto"/>
        <w:bottom w:val="none" w:sz="0" w:space="0" w:color="auto"/>
        <w:right w:val="none" w:sz="0" w:space="0" w:color="auto"/>
      </w:divBdr>
      <w:divsChild>
        <w:div w:id="584072262">
          <w:marLeft w:val="0"/>
          <w:marRight w:val="0"/>
          <w:marTop w:val="0"/>
          <w:marBottom w:val="0"/>
          <w:divBdr>
            <w:top w:val="none" w:sz="0" w:space="0" w:color="auto"/>
            <w:left w:val="none" w:sz="0" w:space="0" w:color="auto"/>
            <w:bottom w:val="none" w:sz="0" w:space="0" w:color="auto"/>
            <w:right w:val="none" w:sz="0" w:space="0" w:color="auto"/>
          </w:divBdr>
          <w:divsChild>
            <w:div w:id="13592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8876">
      <w:bodyDiv w:val="1"/>
      <w:marLeft w:val="0"/>
      <w:marRight w:val="0"/>
      <w:marTop w:val="0"/>
      <w:marBottom w:val="0"/>
      <w:divBdr>
        <w:top w:val="none" w:sz="0" w:space="0" w:color="auto"/>
        <w:left w:val="none" w:sz="0" w:space="0" w:color="auto"/>
        <w:bottom w:val="none" w:sz="0" w:space="0" w:color="auto"/>
        <w:right w:val="none" w:sz="0" w:space="0" w:color="auto"/>
      </w:divBdr>
    </w:div>
    <w:div w:id="1932857191">
      <w:bodyDiv w:val="1"/>
      <w:marLeft w:val="0"/>
      <w:marRight w:val="0"/>
      <w:marTop w:val="0"/>
      <w:marBottom w:val="0"/>
      <w:divBdr>
        <w:top w:val="none" w:sz="0" w:space="0" w:color="auto"/>
        <w:left w:val="none" w:sz="0" w:space="0" w:color="auto"/>
        <w:bottom w:val="none" w:sz="0" w:space="0" w:color="auto"/>
        <w:right w:val="none" w:sz="0" w:space="0" w:color="auto"/>
      </w:divBdr>
    </w:div>
    <w:div w:id="21281134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iof.instructure.com/courses/8917/files/1622655?wrap=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drv.ms/x/c/3b274f0dbc59c8fd/ETfAYYa9NmVOvCu7i6Q7tkkBA8zO2acE7bhsSFaZRmYxp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423E-1785-654C-9DDA-9AA4523F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1976</Words>
  <Characters>10479</Characters>
  <Application>Microsoft Office Word</Application>
  <DocSecurity>0</DocSecurity>
  <Lines>87</Lines>
  <Paragraphs>24</Paragraphs>
  <ScaleCrop>false</ScaleCrop>
  <Company/>
  <LinksUpToDate>false</LinksUpToDate>
  <CharactersWithSpaces>12431</CharactersWithSpaces>
  <SharedDoc>false</SharedDoc>
  <HLinks>
    <vt:vector size="126" baseType="variant">
      <vt:variant>
        <vt:i4>2424933</vt:i4>
      </vt:variant>
      <vt:variant>
        <vt:i4>120</vt:i4>
      </vt:variant>
      <vt:variant>
        <vt:i4>0</vt:i4>
      </vt:variant>
      <vt:variant>
        <vt:i4>5</vt:i4>
      </vt:variant>
      <vt:variant>
        <vt:lpwstr>https://hiof.instructure.com/courses/8917/files/1622655?wrap=1</vt:lpwstr>
      </vt:variant>
      <vt:variant>
        <vt:lpwstr/>
      </vt:variant>
      <vt:variant>
        <vt:i4>7012477</vt:i4>
      </vt:variant>
      <vt:variant>
        <vt:i4>117</vt:i4>
      </vt:variant>
      <vt:variant>
        <vt:i4>0</vt:i4>
      </vt:variant>
      <vt:variant>
        <vt:i4>5</vt:i4>
      </vt:variant>
      <vt:variant>
        <vt:lpwstr>https://1drv.ms/x/c/3b274f0dbc59c8fd/ETfAYYa9NmVOvCu7i6Q7tkkBA8zO2acE7bhsSFaZRmYxpw</vt:lpwstr>
      </vt:variant>
      <vt:variant>
        <vt:lpwstr/>
      </vt:variant>
      <vt:variant>
        <vt:i4>1900595</vt:i4>
      </vt:variant>
      <vt:variant>
        <vt:i4>110</vt:i4>
      </vt:variant>
      <vt:variant>
        <vt:i4>0</vt:i4>
      </vt:variant>
      <vt:variant>
        <vt:i4>5</vt:i4>
      </vt:variant>
      <vt:variant>
        <vt:lpwstr/>
      </vt:variant>
      <vt:variant>
        <vt:lpwstr>_Toc182677739</vt:lpwstr>
      </vt:variant>
      <vt:variant>
        <vt:i4>1900595</vt:i4>
      </vt:variant>
      <vt:variant>
        <vt:i4>104</vt:i4>
      </vt:variant>
      <vt:variant>
        <vt:i4>0</vt:i4>
      </vt:variant>
      <vt:variant>
        <vt:i4>5</vt:i4>
      </vt:variant>
      <vt:variant>
        <vt:lpwstr/>
      </vt:variant>
      <vt:variant>
        <vt:lpwstr>_Toc182677738</vt:lpwstr>
      </vt:variant>
      <vt:variant>
        <vt:i4>1900595</vt:i4>
      </vt:variant>
      <vt:variant>
        <vt:i4>98</vt:i4>
      </vt:variant>
      <vt:variant>
        <vt:i4>0</vt:i4>
      </vt:variant>
      <vt:variant>
        <vt:i4>5</vt:i4>
      </vt:variant>
      <vt:variant>
        <vt:lpwstr/>
      </vt:variant>
      <vt:variant>
        <vt:lpwstr>_Toc182677737</vt:lpwstr>
      </vt:variant>
      <vt:variant>
        <vt:i4>1900595</vt:i4>
      </vt:variant>
      <vt:variant>
        <vt:i4>92</vt:i4>
      </vt:variant>
      <vt:variant>
        <vt:i4>0</vt:i4>
      </vt:variant>
      <vt:variant>
        <vt:i4>5</vt:i4>
      </vt:variant>
      <vt:variant>
        <vt:lpwstr/>
      </vt:variant>
      <vt:variant>
        <vt:lpwstr>_Toc182677736</vt:lpwstr>
      </vt:variant>
      <vt:variant>
        <vt:i4>1900595</vt:i4>
      </vt:variant>
      <vt:variant>
        <vt:i4>86</vt:i4>
      </vt:variant>
      <vt:variant>
        <vt:i4>0</vt:i4>
      </vt:variant>
      <vt:variant>
        <vt:i4>5</vt:i4>
      </vt:variant>
      <vt:variant>
        <vt:lpwstr/>
      </vt:variant>
      <vt:variant>
        <vt:lpwstr>_Toc182677735</vt:lpwstr>
      </vt:variant>
      <vt:variant>
        <vt:i4>1900595</vt:i4>
      </vt:variant>
      <vt:variant>
        <vt:i4>80</vt:i4>
      </vt:variant>
      <vt:variant>
        <vt:i4>0</vt:i4>
      </vt:variant>
      <vt:variant>
        <vt:i4>5</vt:i4>
      </vt:variant>
      <vt:variant>
        <vt:lpwstr/>
      </vt:variant>
      <vt:variant>
        <vt:lpwstr>_Toc182677734</vt:lpwstr>
      </vt:variant>
      <vt:variant>
        <vt:i4>1900595</vt:i4>
      </vt:variant>
      <vt:variant>
        <vt:i4>74</vt:i4>
      </vt:variant>
      <vt:variant>
        <vt:i4>0</vt:i4>
      </vt:variant>
      <vt:variant>
        <vt:i4>5</vt:i4>
      </vt:variant>
      <vt:variant>
        <vt:lpwstr/>
      </vt:variant>
      <vt:variant>
        <vt:lpwstr>_Toc182677733</vt:lpwstr>
      </vt:variant>
      <vt:variant>
        <vt:i4>1900595</vt:i4>
      </vt:variant>
      <vt:variant>
        <vt:i4>68</vt:i4>
      </vt:variant>
      <vt:variant>
        <vt:i4>0</vt:i4>
      </vt:variant>
      <vt:variant>
        <vt:i4>5</vt:i4>
      </vt:variant>
      <vt:variant>
        <vt:lpwstr/>
      </vt:variant>
      <vt:variant>
        <vt:lpwstr>_Toc182677732</vt:lpwstr>
      </vt:variant>
      <vt:variant>
        <vt:i4>1900595</vt:i4>
      </vt:variant>
      <vt:variant>
        <vt:i4>62</vt:i4>
      </vt:variant>
      <vt:variant>
        <vt:i4>0</vt:i4>
      </vt:variant>
      <vt:variant>
        <vt:i4>5</vt:i4>
      </vt:variant>
      <vt:variant>
        <vt:lpwstr/>
      </vt:variant>
      <vt:variant>
        <vt:lpwstr>_Toc182677731</vt:lpwstr>
      </vt:variant>
      <vt:variant>
        <vt:i4>1900595</vt:i4>
      </vt:variant>
      <vt:variant>
        <vt:i4>56</vt:i4>
      </vt:variant>
      <vt:variant>
        <vt:i4>0</vt:i4>
      </vt:variant>
      <vt:variant>
        <vt:i4>5</vt:i4>
      </vt:variant>
      <vt:variant>
        <vt:lpwstr/>
      </vt:variant>
      <vt:variant>
        <vt:lpwstr>_Toc182677730</vt:lpwstr>
      </vt:variant>
      <vt:variant>
        <vt:i4>1835059</vt:i4>
      </vt:variant>
      <vt:variant>
        <vt:i4>50</vt:i4>
      </vt:variant>
      <vt:variant>
        <vt:i4>0</vt:i4>
      </vt:variant>
      <vt:variant>
        <vt:i4>5</vt:i4>
      </vt:variant>
      <vt:variant>
        <vt:lpwstr/>
      </vt:variant>
      <vt:variant>
        <vt:lpwstr>_Toc182677729</vt:lpwstr>
      </vt:variant>
      <vt:variant>
        <vt:i4>1835059</vt:i4>
      </vt:variant>
      <vt:variant>
        <vt:i4>44</vt:i4>
      </vt:variant>
      <vt:variant>
        <vt:i4>0</vt:i4>
      </vt:variant>
      <vt:variant>
        <vt:i4>5</vt:i4>
      </vt:variant>
      <vt:variant>
        <vt:lpwstr/>
      </vt:variant>
      <vt:variant>
        <vt:lpwstr>_Toc182677728</vt:lpwstr>
      </vt:variant>
      <vt:variant>
        <vt:i4>1835059</vt:i4>
      </vt:variant>
      <vt:variant>
        <vt:i4>38</vt:i4>
      </vt:variant>
      <vt:variant>
        <vt:i4>0</vt:i4>
      </vt:variant>
      <vt:variant>
        <vt:i4>5</vt:i4>
      </vt:variant>
      <vt:variant>
        <vt:lpwstr/>
      </vt:variant>
      <vt:variant>
        <vt:lpwstr>_Toc182677727</vt:lpwstr>
      </vt:variant>
      <vt:variant>
        <vt:i4>1835059</vt:i4>
      </vt:variant>
      <vt:variant>
        <vt:i4>32</vt:i4>
      </vt:variant>
      <vt:variant>
        <vt:i4>0</vt:i4>
      </vt:variant>
      <vt:variant>
        <vt:i4>5</vt:i4>
      </vt:variant>
      <vt:variant>
        <vt:lpwstr/>
      </vt:variant>
      <vt:variant>
        <vt:lpwstr>_Toc182677726</vt:lpwstr>
      </vt:variant>
      <vt:variant>
        <vt:i4>1835059</vt:i4>
      </vt:variant>
      <vt:variant>
        <vt:i4>26</vt:i4>
      </vt:variant>
      <vt:variant>
        <vt:i4>0</vt:i4>
      </vt:variant>
      <vt:variant>
        <vt:i4>5</vt:i4>
      </vt:variant>
      <vt:variant>
        <vt:lpwstr/>
      </vt:variant>
      <vt:variant>
        <vt:lpwstr>_Toc182677725</vt:lpwstr>
      </vt:variant>
      <vt:variant>
        <vt:i4>1835059</vt:i4>
      </vt:variant>
      <vt:variant>
        <vt:i4>20</vt:i4>
      </vt:variant>
      <vt:variant>
        <vt:i4>0</vt:i4>
      </vt:variant>
      <vt:variant>
        <vt:i4>5</vt:i4>
      </vt:variant>
      <vt:variant>
        <vt:lpwstr/>
      </vt:variant>
      <vt:variant>
        <vt:lpwstr>_Toc182677724</vt:lpwstr>
      </vt:variant>
      <vt:variant>
        <vt:i4>1835059</vt:i4>
      </vt:variant>
      <vt:variant>
        <vt:i4>14</vt:i4>
      </vt:variant>
      <vt:variant>
        <vt:i4>0</vt:i4>
      </vt:variant>
      <vt:variant>
        <vt:i4>5</vt:i4>
      </vt:variant>
      <vt:variant>
        <vt:lpwstr/>
      </vt:variant>
      <vt:variant>
        <vt:lpwstr>_Toc182677723</vt:lpwstr>
      </vt:variant>
      <vt:variant>
        <vt:i4>1835059</vt:i4>
      </vt:variant>
      <vt:variant>
        <vt:i4>8</vt:i4>
      </vt:variant>
      <vt:variant>
        <vt:i4>0</vt:i4>
      </vt:variant>
      <vt:variant>
        <vt:i4>5</vt:i4>
      </vt:variant>
      <vt:variant>
        <vt:lpwstr/>
      </vt:variant>
      <vt:variant>
        <vt:lpwstr>_Toc182677722</vt:lpwstr>
      </vt:variant>
      <vt:variant>
        <vt:i4>1835059</vt:i4>
      </vt:variant>
      <vt:variant>
        <vt:i4>2</vt:i4>
      </vt:variant>
      <vt:variant>
        <vt:i4>0</vt:i4>
      </vt:variant>
      <vt:variant>
        <vt:i4>5</vt:i4>
      </vt:variant>
      <vt:variant>
        <vt:lpwstr/>
      </vt:variant>
      <vt:variant>
        <vt:lpwstr>_Toc182677721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192</cp:revision>
  <dcterms:created xsi:type="dcterms:W3CDTF">2024-11-10T21:55:00Z</dcterms:created>
  <dcterms:modified xsi:type="dcterms:W3CDTF">2024-11-17T20:00:00Z</dcterms:modified>
</cp:coreProperties>
</file>